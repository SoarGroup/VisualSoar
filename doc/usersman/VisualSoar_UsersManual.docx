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50DFA" w14:textId="20EB7C79" w:rsidR="00165E86" w:rsidRDefault="00165E86"/>
    <w:p w14:paraId="11513E72" w14:textId="77777777" w:rsidR="00165E86" w:rsidRDefault="00165E86"/>
    <w:p w14:paraId="391791C8" w14:textId="77777777" w:rsidR="00165E86" w:rsidRDefault="00165E86"/>
    <w:p w14:paraId="3C540939" w14:textId="77777777" w:rsidR="00165E86" w:rsidRDefault="00165E86"/>
    <w:p w14:paraId="4019DD9E" w14:textId="77777777" w:rsidR="00165E86" w:rsidRDefault="00165E86"/>
    <w:p w14:paraId="2FAC2A90" w14:textId="77777777" w:rsidR="00165E86" w:rsidRDefault="00165E86"/>
    <w:p w14:paraId="6F31FB34" w14:textId="77777777" w:rsidR="00165E86" w:rsidRDefault="00165E86"/>
    <w:p w14:paraId="7F98501F" w14:textId="77777777" w:rsidR="00165E86" w:rsidRDefault="00165E86"/>
    <w:p w14:paraId="5CB21336" w14:textId="6B7EEEB4" w:rsidR="00C573DB" w:rsidRDefault="00D832D1" w:rsidP="00165E86">
      <w:pPr>
        <w:pStyle w:val="Heading1"/>
      </w:pPr>
      <w:bookmarkStart w:id="0" w:name="_Toc117417464"/>
      <w:r>
        <w:t>Visual Soar User’s Manual</w:t>
      </w:r>
      <w:bookmarkEnd w:id="0"/>
    </w:p>
    <w:p w14:paraId="0CDEC914" w14:textId="77777777" w:rsidR="005D6BE3" w:rsidRDefault="005D6BE3" w:rsidP="005D6BE3">
      <w:pPr>
        <w:jc w:val="center"/>
        <w:rPr>
          <w:sz w:val="26"/>
          <w:szCs w:val="26"/>
        </w:rPr>
      </w:pPr>
      <w:r w:rsidRPr="00EB24F6">
        <w:rPr>
          <w:sz w:val="26"/>
          <w:szCs w:val="26"/>
        </w:rPr>
        <w:t>Andrew Nuxoll</w:t>
      </w:r>
    </w:p>
    <w:p w14:paraId="56BA3156" w14:textId="7D03F355" w:rsidR="005D6BE3" w:rsidRPr="00EB24F6" w:rsidRDefault="005D6BE3" w:rsidP="005D6BE3">
      <w:pPr>
        <w:jc w:val="center"/>
        <w:rPr>
          <w:sz w:val="26"/>
          <w:szCs w:val="26"/>
        </w:rPr>
      </w:pPr>
      <w:r>
        <w:rPr>
          <w:sz w:val="26"/>
          <w:szCs w:val="26"/>
        </w:rPr>
        <w:t>November 2022</w:t>
      </w:r>
    </w:p>
    <w:p w14:paraId="3697D5AF" w14:textId="24BBB4FA" w:rsidR="00C573DB" w:rsidRDefault="00D832D1" w:rsidP="00165E86">
      <w:pPr>
        <w:jc w:val="center"/>
      </w:pPr>
      <w:r>
        <w:t xml:space="preserve">version </w:t>
      </w:r>
      <w:r w:rsidR="00445285">
        <w:t>1.0</w:t>
      </w:r>
      <w:ins w:id="1" w:author="Nuxoll, Andrew" w:date="2022-11-26T08:53:00Z">
        <w:r w:rsidR="004F4C16">
          <w:t>1</w:t>
        </w:r>
      </w:ins>
      <w:del w:id="2" w:author="Nuxoll, Andrew" w:date="2022-11-26T08:53:00Z">
        <w:r w:rsidR="00445285" w:rsidDel="004F4C16">
          <w:delText>0</w:delText>
        </w:r>
      </w:del>
    </w:p>
    <w:p w14:paraId="79ED76F5" w14:textId="77777777" w:rsidR="00C573DB" w:rsidRDefault="00C573DB"/>
    <w:p w14:paraId="5A144E4F" w14:textId="62D5D12C" w:rsidR="00165E86" w:rsidRDefault="00165E86"/>
    <w:p w14:paraId="11E901D2" w14:textId="32F79F52" w:rsidR="00165E86" w:rsidRDefault="00165E86"/>
    <w:p w14:paraId="60A7D1F2" w14:textId="212E23DB" w:rsidR="00165E86" w:rsidRDefault="00165E86"/>
    <w:p w14:paraId="21667527" w14:textId="77777777" w:rsidR="003B1BC9" w:rsidRDefault="003B1BC9">
      <w:pPr>
        <w:sectPr w:rsidR="003B1BC9" w:rsidSect="00CF6162">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134" w:header="0" w:footer="0" w:gutter="0"/>
          <w:cols w:space="720"/>
          <w:formProt w:val="0"/>
          <w:titlePg/>
          <w:docGrid w:linePitch="326"/>
        </w:sectPr>
      </w:pPr>
    </w:p>
    <w:p w14:paraId="67048578" w14:textId="77777777" w:rsidR="003B1BC9" w:rsidRDefault="003B1BC9"/>
    <w:p w14:paraId="003E58E0" w14:textId="77777777" w:rsidR="003B1BC9" w:rsidRDefault="003B1BC9"/>
    <w:p w14:paraId="38025440" w14:textId="77777777" w:rsidR="003B1BC9" w:rsidRDefault="003B1BC9"/>
    <w:p w14:paraId="23C71130" w14:textId="77777777" w:rsidR="003B1BC9" w:rsidRDefault="003B1BC9"/>
    <w:p w14:paraId="239989FE" w14:textId="77777777" w:rsidR="003B1BC9" w:rsidRDefault="003B1BC9"/>
    <w:p w14:paraId="0BBF2E18" w14:textId="77777777" w:rsidR="003B1BC9" w:rsidRDefault="003B1BC9"/>
    <w:p w14:paraId="0EC2E286" w14:textId="4B3F1332" w:rsidR="003B1BC9" w:rsidRDefault="003B1BC9"/>
    <w:p w14:paraId="55FEE65C" w14:textId="77777777" w:rsidR="00A741DF" w:rsidRDefault="00A741DF"/>
    <w:p w14:paraId="395C2CB1" w14:textId="77777777" w:rsidR="00A741DF" w:rsidRDefault="00A741DF"/>
    <w:p w14:paraId="37642651" w14:textId="77777777" w:rsidR="00A741DF" w:rsidRDefault="00A741DF"/>
    <w:p w14:paraId="6DB4008A" w14:textId="77777777" w:rsidR="00A741DF" w:rsidRDefault="00A741DF"/>
    <w:p w14:paraId="7BC8D30F" w14:textId="77777777" w:rsidR="00A741DF" w:rsidRDefault="00A741DF"/>
    <w:p w14:paraId="131716A9" w14:textId="77777777" w:rsidR="00A741DF" w:rsidRDefault="00A741DF"/>
    <w:p w14:paraId="0DFBDF4D" w14:textId="77777777" w:rsidR="00A741DF" w:rsidRDefault="00A741DF"/>
    <w:p w14:paraId="5C1D04EA" w14:textId="77777777" w:rsidR="00A741DF" w:rsidRDefault="00A741DF"/>
    <w:p w14:paraId="246B8A91" w14:textId="77777777" w:rsidR="00A741DF" w:rsidRDefault="00A741DF"/>
    <w:p w14:paraId="0687965A" w14:textId="77777777" w:rsidR="00A741DF" w:rsidRDefault="00A741DF"/>
    <w:p w14:paraId="4E0C1BBC" w14:textId="77777777" w:rsidR="00A741DF" w:rsidRDefault="00A741DF"/>
    <w:p w14:paraId="6B719437" w14:textId="77777777" w:rsidR="003B1BC9" w:rsidRDefault="003B1BC9"/>
    <w:p w14:paraId="39DE28ED" w14:textId="77777777" w:rsidR="003B1BC9" w:rsidRDefault="003B1BC9"/>
    <w:p w14:paraId="69FD1EFE" w14:textId="3C6AB449" w:rsidR="003B1BC9" w:rsidRDefault="00A741DF">
      <w:r>
        <w:rPr>
          <w:noProof/>
          <w:sz w:val="26"/>
          <w:szCs w:val="26"/>
        </w:rPr>
        <w:drawing>
          <wp:inline distT="0" distB="0" distL="0" distR="0" wp14:anchorId="16E7B7F5" wp14:editId="649317CE">
            <wp:extent cx="2752725"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2725" cy="666750"/>
                    </a:xfrm>
                    <a:prstGeom prst="rect">
                      <a:avLst/>
                    </a:prstGeom>
                    <a:noFill/>
                    <a:ln>
                      <a:noFill/>
                    </a:ln>
                  </pic:spPr>
                </pic:pic>
              </a:graphicData>
            </a:graphic>
          </wp:inline>
        </w:drawing>
      </w:r>
    </w:p>
    <w:p w14:paraId="475535B3" w14:textId="40CE6F27" w:rsidR="00C573DB" w:rsidRDefault="00C573DB"/>
    <w:p w14:paraId="4F0507E4" w14:textId="77777777" w:rsidR="00C573DB" w:rsidRDefault="00D832D1">
      <w:r>
        <w:t>Errors may be reported to John E. Laird &lt;</w:t>
      </w:r>
      <w:hyperlink r:id="rId15">
        <w:r>
          <w:rPr>
            <w:rStyle w:val="InternetLink"/>
          </w:rPr>
          <w:t>john.laird@cic.iqmri.org</w:t>
        </w:r>
      </w:hyperlink>
      <w:r>
        <w:t>&gt;</w:t>
      </w:r>
    </w:p>
    <w:p w14:paraId="0F0C9EF5" w14:textId="77777777" w:rsidR="00C573DB" w:rsidRDefault="00C573DB"/>
    <w:p w14:paraId="723ACA68" w14:textId="77777777" w:rsidR="00C573DB" w:rsidRDefault="00D832D1">
      <w:r>
        <w:t>Copyright 2022, Center for Integrated Cognition</w:t>
      </w:r>
    </w:p>
    <w:p w14:paraId="5473FAD4" w14:textId="77777777" w:rsidR="00C573DB" w:rsidRDefault="00C573DB"/>
    <w:p w14:paraId="57D3BCC8" w14:textId="4CA99CDE" w:rsidR="00C573DB" w:rsidRDefault="00D832D1">
      <w:pPr>
        <w:rPr>
          <w:color w:val="800000"/>
          <w:highlight w:val="yellow"/>
        </w:rPr>
      </w:pPr>
      <w:r>
        <w:br w:type="page"/>
      </w:r>
    </w:p>
    <w:sdt>
      <w:sdtPr>
        <w:rPr>
          <w:rFonts w:ascii="Liberation Serif" w:eastAsia="Noto Sans CJK SC Regular" w:hAnsi="Liberation Serif" w:cs="FreeSans"/>
          <w:b w:val="0"/>
          <w:sz w:val="24"/>
          <w:szCs w:val="24"/>
          <w:lang w:eastAsia="zh-CN" w:bidi="hi-IN"/>
        </w:rPr>
        <w:id w:val="-1440985423"/>
        <w:docPartObj>
          <w:docPartGallery w:val="Table of Contents"/>
          <w:docPartUnique/>
        </w:docPartObj>
      </w:sdtPr>
      <w:sdtEndPr>
        <w:rPr>
          <w:bCs/>
          <w:noProof/>
        </w:rPr>
      </w:sdtEndPr>
      <w:sdtContent>
        <w:p w14:paraId="4E493936" w14:textId="7518D774" w:rsidR="00D832D1" w:rsidRDefault="00D832D1">
          <w:pPr>
            <w:pStyle w:val="TOCHeading"/>
          </w:pPr>
          <w:r>
            <w:t>Contents</w:t>
          </w:r>
        </w:p>
        <w:p w14:paraId="0D8698A7" w14:textId="761852BD" w:rsidR="00704D4D" w:rsidRDefault="00D832D1">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117417464" w:history="1">
            <w:r w:rsidR="00704D4D" w:rsidRPr="009A1607">
              <w:rPr>
                <w:rStyle w:val="Hyperlink"/>
                <w:noProof/>
              </w:rPr>
              <w:t>Visual Soar User’s Manual</w:t>
            </w:r>
            <w:r w:rsidR="00704D4D">
              <w:rPr>
                <w:noProof/>
                <w:webHidden/>
              </w:rPr>
              <w:tab/>
            </w:r>
            <w:r w:rsidR="00704D4D">
              <w:rPr>
                <w:noProof/>
                <w:webHidden/>
              </w:rPr>
              <w:fldChar w:fldCharType="begin"/>
            </w:r>
            <w:r w:rsidR="00704D4D">
              <w:rPr>
                <w:noProof/>
                <w:webHidden/>
              </w:rPr>
              <w:instrText xml:space="preserve"> PAGEREF _Toc117417464 \h </w:instrText>
            </w:r>
            <w:r w:rsidR="00704D4D">
              <w:rPr>
                <w:noProof/>
                <w:webHidden/>
              </w:rPr>
            </w:r>
            <w:r w:rsidR="00704D4D">
              <w:rPr>
                <w:noProof/>
                <w:webHidden/>
              </w:rPr>
              <w:fldChar w:fldCharType="separate"/>
            </w:r>
            <w:r w:rsidR="00704D4D">
              <w:rPr>
                <w:noProof/>
                <w:webHidden/>
              </w:rPr>
              <w:t>1</w:t>
            </w:r>
            <w:r w:rsidR="00704D4D">
              <w:rPr>
                <w:noProof/>
                <w:webHidden/>
              </w:rPr>
              <w:fldChar w:fldCharType="end"/>
            </w:r>
          </w:hyperlink>
        </w:p>
        <w:p w14:paraId="7F9B021A" w14:textId="71629C71" w:rsidR="00704D4D" w:rsidRDefault="004F4C16">
          <w:pPr>
            <w:pStyle w:val="TOC2"/>
            <w:tabs>
              <w:tab w:val="right" w:leader="dot" w:pos="9962"/>
            </w:tabs>
            <w:rPr>
              <w:rFonts w:asciiTheme="minorHAnsi" w:eastAsiaTheme="minorEastAsia" w:hAnsiTheme="minorHAnsi" w:cstheme="minorBidi"/>
              <w:noProof/>
              <w:sz w:val="22"/>
              <w:szCs w:val="22"/>
              <w:lang w:eastAsia="en-US" w:bidi="ar-SA"/>
            </w:rPr>
          </w:pPr>
          <w:hyperlink w:anchor="_Toc117417465" w:history="1">
            <w:r w:rsidR="00704D4D" w:rsidRPr="009A1607">
              <w:rPr>
                <w:rStyle w:val="Hyperlink"/>
                <w:noProof/>
              </w:rPr>
              <w:t>List of Figures</w:t>
            </w:r>
            <w:r w:rsidR="00704D4D">
              <w:rPr>
                <w:noProof/>
                <w:webHidden/>
              </w:rPr>
              <w:tab/>
            </w:r>
            <w:r w:rsidR="00704D4D">
              <w:rPr>
                <w:noProof/>
                <w:webHidden/>
              </w:rPr>
              <w:fldChar w:fldCharType="begin"/>
            </w:r>
            <w:r w:rsidR="00704D4D">
              <w:rPr>
                <w:noProof/>
                <w:webHidden/>
              </w:rPr>
              <w:instrText xml:space="preserve"> PAGEREF _Toc117417465 \h </w:instrText>
            </w:r>
            <w:r w:rsidR="00704D4D">
              <w:rPr>
                <w:noProof/>
                <w:webHidden/>
              </w:rPr>
            </w:r>
            <w:r w:rsidR="00704D4D">
              <w:rPr>
                <w:noProof/>
                <w:webHidden/>
              </w:rPr>
              <w:fldChar w:fldCharType="separate"/>
            </w:r>
            <w:r w:rsidR="00704D4D">
              <w:rPr>
                <w:noProof/>
                <w:webHidden/>
              </w:rPr>
              <w:t>3</w:t>
            </w:r>
            <w:r w:rsidR="00704D4D">
              <w:rPr>
                <w:noProof/>
                <w:webHidden/>
              </w:rPr>
              <w:fldChar w:fldCharType="end"/>
            </w:r>
          </w:hyperlink>
        </w:p>
        <w:p w14:paraId="78AC8B90" w14:textId="46A285AD" w:rsidR="00704D4D" w:rsidRDefault="004F4C16">
          <w:pPr>
            <w:pStyle w:val="TOC2"/>
            <w:tabs>
              <w:tab w:val="right" w:leader="dot" w:pos="9962"/>
            </w:tabs>
            <w:rPr>
              <w:rFonts w:asciiTheme="minorHAnsi" w:eastAsiaTheme="minorEastAsia" w:hAnsiTheme="minorHAnsi" w:cstheme="minorBidi"/>
              <w:noProof/>
              <w:sz w:val="22"/>
              <w:szCs w:val="22"/>
              <w:lang w:eastAsia="en-US" w:bidi="ar-SA"/>
            </w:rPr>
          </w:pPr>
          <w:hyperlink w:anchor="_Toc117417466" w:history="1">
            <w:r w:rsidR="00704D4D" w:rsidRPr="009A1607">
              <w:rPr>
                <w:rStyle w:val="Hyperlink"/>
                <w:noProof/>
              </w:rPr>
              <w:t>Chapter 1: Introduction</w:t>
            </w:r>
            <w:r w:rsidR="00704D4D">
              <w:rPr>
                <w:noProof/>
                <w:webHidden/>
              </w:rPr>
              <w:tab/>
            </w:r>
            <w:r w:rsidR="00704D4D">
              <w:rPr>
                <w:noProof/>
                <w:webHidden/>
              </w:rPr>
              <w:fldChar w:fldCharType="begin"/>
            </w:r>
            <w:r w:rsidR="00704D4D">
              <w:rPr>
                <w:noProof/>
                <w:webHidden/>
              </w:rPr>
              <w:instrText xml:space="preserve"> PAGEREF _Toc117417466 \h </w:instrText>
            </w:r>
            <w:r w:rsidR="00704D4D">
              <w:rPr>
                <w:noProof/>
                <w:webHidden/>
              </w:rPr>
            </w:r>
            <w:r w:rsidR="00704D4D">
              <w:rPr>
                <w:noProof/>
                <w:webHidden/>
              </w:rPr>
              <w:fldChar w:fldCharType="separate"/>
            </w:r>
            <w:r w:rsidR="00704D4D">
              <w:rPr>
                <w:noProof/>
                <w:webHidden/>
              </w:rPr>
              <w:t>4</w:t>
            </w:r>
            <w:r w:rsidR="00704D4D">
              <w:rPr>
                <w:noProof/>
                <w:webHidden/>
              </w:rPr>
              <w:fldChar w:fldCharType="end"/>
            </w:r>
          </w:hyperlink>
        </w:p>
        <w:p w14:paraId="0E7317B7" w14:textId="7C2484D8" w:rsidR="00704D4D" w:rsidRDefault="004F4C16">
          <w:pPr>
            <w:pStyle w:val="TOC3"/>
            <w:rPr>
              <w:rFonts w:asciiTheme="minorHAnsi" w:eastAsiaTheme="minorEastAsia" w:hAnsiTheme="minorHAnsi" w:cstheme="minorBidi"/>
              <w:noProof/>
              <w:sz w:val="22"/>
              <w:szCs w:val="22"/>
              <w:lang w:eastAsia="en-US" w:bidi="ar-SA"/>
            </w:rPr>
          </w:pPr>
          <w:hyperlink w:anchor="_Toc117417467" w:history="1">
            <w:r w:rsidR="00704D4D" w:rsidRPr="009A1607">
              <w:rPr>
                <w:rStyle w:val="Hyperlink"/>
                <w:noProof/>
              </w:rPr>
              <w:t>Overview</w:t>
            </w:r>
            <w:r w:rsidR="00704D4D">
              <w:rPr>
                <w:noProof/>
                <w:webHidden/>
              </w:rPr>
              <w:tab/>
            </w:r>
            <w:r w:rsidR="00704D4D">
              <w:rPr>
                <w:noProof/>
                <w:webHidden/>
              </w:rPr>
              <w:fldChar w:fldCharType="begin"/>
            </w:r>
            <w:r w:rsidR="00704D4D">
              <w:rPr>
                <w:noProof/>
                <w:webHidden/>
              </w:rPr>
              <w:instrText xml:space="preserve"> PAGEREF _Toc117417467 \h </w:instrText>
            </w:r>
            <w:r w:rsidR="00704D4D">
              <w:rPr>
                <w:noProof/>
                <w:webHidden/>
              </w:rPr>
            </w:r>
            <w:r w:rsidR="00704D4D">
              <w:rPr>
                <w:noProof/>
                <w:webHidden/>
              </w:rPr>
              <w:fldChar w:fldCharType="separate"/>
            </w:r>
            <w:r w:rsidR="00704D4D">
              <w:rPr>
                <w:noProof/>
                <w:webHidden/>
              </w:rPr>
              <w:t>4</w:t>
            </w:r>
            <w:r w:rsidR="00704D4D">
              <w:rPr>
                <w:noProof/>
                <w:webHidden/>
              </w:rPr>
              <w:fldChar w:fldCharType="end"/>
            </w:r>
          </w:hyperlink>
        </w:p>
        <w:p w14:paraId="70617974" w14:textId="1D0E0D95" w:rsidR="00704D4D" w:rsidRDefault="004F4C16">
          <w:pPr>
            <w:pStyle w:val="TOC3"/>
            <w:rPr>
              <w:rFonts w:asciiTheme="minorHAnsi" w:eastAsiaTheme="minorEastAsia" w:hAnsiTheme="minorHAnsi" w:cstheme="minorBidi"/>
              <w:noProof/>
              <w:sz w:val="22"/>
              <w:szCs w:val="22"/>
              <w:lang w:eastAsia="en-US" w:bidi="ar-SA"/>
            </w:rPr>
          </w:pPr>
          <w:hyperlink w:anchor="_Toc117417468" w:history="1">
            <w:r w:rsidR="00704D4D" w:rsidRPr="009A1607">
              <w:rPr>
                <w:rStyle w:val="Hyperlink"/>
                <w:noProof/>
              </w:rPr>
              <w:t>Installing and Running Visual Soar</w:t>
            </w:r>
            <w:r w:rsidR="00704D4D">
              <w:rPr>
                <w:noProof/>
                <w:webHidden/>
              </w:rPr>
              <w:tab/>
            </w:r>
            <w:r w:rsidR="00704D4D">
              <w:rPr>
                <w:noProof/>
                <w:webHidden/>
              </w:rPr>
              <w:fldChar w:fldCharType="begin"/>
            </w:r>
            <w:r w:rsidR="00704D4D">
              <w:rPr>
                <w:noProof/>
                <w:webHidden/>
              </w:rPr>
              <w:instrText xml:space="preserve"> PAGEREF _Toc117417468 \h </w:instrText>
            </w:r>
            <w:r w:rsidR="00704D4D">
              <w:rPr>
                <w:noProof/>
                <w:webHidden/>
              </w:rPr>
            </w:r>
            <w:r w:rsidR="00704D4D">
              <w:rPr>
                <w:noProof/>
                <w:webHidden/>
              </w:rPr>
              <w:fldChar w:fldCharType="separate"/>
            </w:r>
            <w:r w:rsidR="00704D4D">
              <w:rPr>
                <w:noProof/>
                <w:webHidden/>
              </w:rPr>
              <w:t>4</w:t>
            </w:r>
            <w:r w:rsidR="00704D4D">
              <w:rPr>
                <w:noProof/>
                <w:webHidden/>
              </w:rPr>
              <w:fldChar w:fldCharType="end"/>
            </w:r>
          </w:hyperlink>
        </w:p>
        <w:p w14:paraId="667D5D43" w14:textId="6063EF76" w:rsidR="00704D4D" w:rsidRDefault="004F4C16">
          <w:pPr>
            <w:pStyle w:val="TOC3"/>
            <w:rPr>
              <w:rFonts w:asciiTheme="minorHAnsi" w:eastAsiaTheme="minorEastAsia" w:hAnsiTheme="minorHAnsi" w:cstheme="minorBidi"/>
              <w:noProof/>
              <w:sz w:val="22"/>
              <w:szCs w:val="22"/>
              <w:lang w:eastAsia="en-US" w:bidi="ar-SA"/>
            </w:rPr>
          </w:pPr>
          <w:hyperlink w:anchor="_Toc117417469" w:history="1">
            <w:r w:rsidR="00704D4D" w:rsidRPr="009A1607">
              <w:rPr>
                <w:rStyle w:val="Hyperlink"/>
                <w:noProof/>
              </w:rPr>
              <w:t>Troubleshooting</w:t>
            </w:r>
            <w:r w:rsidR="00704D4D">
              <w:rPr>
                <w:noProof/>
                <w:webHidden/>
              </w:rPr>
              <w:tab/>
            </w:r>
            <w:r w:rsidR="00704D4D">
              <w:rPr>
                <w:noProof/>
                <w:webHidden/>
              </w:rPr>
              <w:fldChar w:fldCharType="begin"/>
            </w:r>
            <w:r w:rsidR="00704D4D">
              <w:rPr>
                <w:noProof/>
                <w:webHidden/>
              </w:rPr>
              <w:instrText xml:space="preserve"> PAGEREF _Toc117417469 \h </w:instrText>
            </w:r>
            <w:r w:rsidR="00704D4D">
              <w:rPr>
                <w:noProof/>
                <w:webHidden/>
              </w:rPr>
            </w:r>
            <w:r w:rsidR="00704D4D">
              <w:rPr>
                <w:noProof/>
                <w:webHidden/>
              </w:rPr>
              <w:fldChar w:fldCharType="separate"/>
            </w:r>
            <w:r w:rsidR="00704D4D">
              <w:rPr>
                <w:noProof/>
                <w:webHidden/>
              </w:rPr>
              <w:t>5</w:t>
            </w:r>
            <w:r w:rsidR="00704D4D">
              <w:rPr>
                <w:noProof/>
                <w:webHidden/>
              </w:rPr>
              <w:fldChar w:fldCharType="end"/>
            </w:r>
          </w:hyperlink>
        </w:p>
        <w:p w14:paraId="726FB292" w14:textId="232B3EF9" w:rsidR="00704D4D" w:rsidRDefault="004F4C16">
          <w:pPr>
            <w:pStyle w:val="TOC3"/>
            <w:rPr>
              <w:rFonts w:asciiTheme="minorHAnsi" w:eastAsiaTheme="minorEastAsia" w:hAnsiTheme="minorHAnsi" w:cstheme="minorBidi"/>
              <w:noProof/>
              <w:sz w:val="22"/>
              <w:szCs w:val="22"/>
              <w:lang w:eastAsia="en-US" w:bidi="ar-SA"/>
            </w:rPr>
          </w:pPr>
          <w:hyperlink w:anchor="_Toc117417470" w:history="1">
            <w:r w:rsidR="00704D4D" w:rsidRPr="009A1607">
              <w:rPr>
                <w:rStyle w:val="Hyperlink"/>
                <w:noProof/>
              </w:rPr>
              <w:t>Bugs and Feature Requests</w:t>
            </w:r>
            <w:r w:rsidR="00704D4D">
              <w:rPr>
                <w:noProof/>
                <w:webHidden/>
              </w:rPr>
              <w:tab/>
            </w:r>
            <w:r w:rsidR="00704D4D">
              <w:rPr>
                <w:noProof/>
                <w:webHidden/>
              </w:rPr>
              <w:fldChar w:fldCharType="begin"/>
            </w:r>
            <w:r w:rsidR="00704D4D">
              <w:rPr>
                <w:noProof/>
                <w:webHidden/>
              </w:rPr>
              <w:instrText xml:space="preserve"> PAGEREF _Toc117417470 \h </w:instrText>
            </w:r>
            <w:r w:rsidR="00704D4D">
              <w:rPr>
                <w:noProof/>
                <w:webHidden/>
              </w:rPr>
            </w:r>
            <w:r w:rsidR="00704D4D">
              <w:rPr>
                <w:noProof/>
                <w:webHidden/>
              </w:rPr>
              <w:fldChar w:fldCharType="separate"/>
            </w:r>
            <w:r w:rsidR="00704D4D">
              <w:rPr>
                <w:noProof/>
                <w:webHidden/>
              </w:rPr>
              <w:t>5</w:t>
            </w:r>
            <w:r w:rsidR="00704D4D">
              <w:rPr>
                <w:noProof/>
                <w:webHidden/>
              </w:rPr>
              <w:fldChar w:fldCharType="end"/>
            </w:r>
          </w:hyperlink>
        </w:p>
        <w:p w14:paraId="42228612" w14:textId="4CE4AB9C" w:rsidR="00704D4D" w:rsidRDefault="004F4C16">
          <w:pPr>
            <w:pStyle w:val="TOC2"/>
            <w:tabs>
              <w:tab w:val="right" w:leader="dot" w:pos="9962"/>
            </w:tabs>
            <w:rPr>
              <w:rFonts w:asciiTheme="minorHAnsi" w:eastAsiaTheme="minorEastAsia" w:hAnsiTheme="minorHAnsi" w:cstheme="minorBidi"/>
              <w:noProof/>
              <w:sz w:val="22"/>
              <w:szCs w:val="22"/>
              <w:lang w:eastAsia="en-US" w:bidi="ar-SA"/>
            </w:rPr>
          </w:pPr>
          <w:hyperlink w:anchor="_Toc117417471" w:history="1">
            <w:r w:rsidR="00704D4D" w:rsidRPr="009A1607">
              <w:rPr>
                <w:rStyle w:val="Hyperlink"/>
                <w:noProof/>
              </w:rPr>
              <w:t>Chapter 2:  User Interface Fundamentals</w:t>
            </w:r>
            <w:r w:rsidR="00704D4D">
              <w:rPr>
                <w:noProof/>
                <w:webHidden/>
              </w:rPr>
              <w:tab/>
            </w:r>
            <w:r w:rsidR="00704D4D">
              <w:rPr>
                <w:noProof/>
                <w:webHidden/>
              </w:rPr>
              <w:fldChar w:fldCharType="begin"/>
            </w:r>
            <w:r w:rsidR="00704D4D">
              <w:rPr>
                <w:noProof/>
                <w:webHidden/>
              </w:rPr>
              <w:instrText xml:space="preserve"> PAGEREF _Toc117417471 \h </w:instrText>
            </w:r>
            <w:r w:rsidR="00704D4D">
              <w:rPr>
                <w:noProof/>
                <w:webHidden/>
              </w:rPr>
            </w:r>
            <w:r w:rsidR="00704D4D">
              <w:rPr>
                <w:noProof/>
                <w:webHidden/>
              </w:rPr>
              <w:fldChar w:fldCharType="separate"/>
            </w:r>
            <w:r w:rsidR="00704D4D">
              <w:rPr>
                <w:noProof/>
                <w:webHidden/>
              </w:rPr>
              <w:t>6</w:t>
            </w:r>
            <w:r w:rsidR="00704D4D">
              <w:rPr>
                <w:noProof/>
                <w:webHidden/>
              </w:rPr>
              <w:fldChar w:fldCharType="end"/>
            </w:r>
          </w:hyperlink>
        </w:p>
        <w:p w14:paraId="417E4445" w14:textId="351F307A" w:rsidR="00704D4D" w:rsidRDefault="004F4C16">
          <w:pPr>
            <w:pStyle w:val="TOC3"/>
            <w:rPr>
              <w:rFonts w:asciiTheme="minorHAnsi" w:eastAsiaTheme="minorEastAsia" w:hAnsiTheme="minorHAnsi" w:cstheme="minorBidi"/>
              <w:noProof/>
              <w:sz w:val="22"/>
              <w:szCs w:val="22"/>
              <w:lang w:eastAsia="en-US" w:bidi="ar-SA"/>
            </w:rPr>
          </w:pPr>
          <w:hyperlink w:anchor="_Toc117417472" w:history="1">
            <w:r w:rsidR="00704D4D" w:rsidRPr="009A1607">
              <w:rPr>
                <w:rStyle w:val="Hyperlink"/>
                <w:noProof/>
              </w:rPr>
              <w:t>New Project</w:t>
            </w:r>
            <w:r w:rsidR="00704D4D">
              <w:rPr>
                <w:noProof/>
                <w:webHidden/>
              </w:rPr>
              <w:tab/>
            </w:r>
            <w:r w:rsidR="00704D4D">
              <w:rPr>
                <w:noProof/>
                <w:webHidden/>
              </w:rPr>
              <w:fldChar w:fldCharType="begin"/>
            </w:r>
            <w:r w:rsidR="00704D4D">
              <w:rPr>
                <w:noProof/>
                <w:webHidden/>
              </w:rPr>
              <w:instrText xml:space="preserve"> PAGEREF _Toc117417472 \h </w:instrText>
            </w:r>
            <w:r w:rsidR="00704D4D">
              <w:rPr>
                <w:noProof/>
                <w:webHidden/>
              </w:rPr>
            </w:r>
            <w:r w:rsidR="00704D4D">
              <w:rPr>
                <w:noProof/>
                <w:webHidden/>
              </w:rPr>
              <w:fldChar w:fldCharType="separate"/>
            </w:r>
            <w:r w:rsidR="00704D4D">
              <w:rPr>
                <w:noProof/>
                <w:webHidden/>
              </w:rPr>
              <w:t>6</w:t>
            </w:r>
            <w:r w:rsidR="00704D4D">
              <w:rPr>
                <w:noProof/>
                <w:webHidden/>
              </w:rPr>
              <w:fldChar w:fldCharType="end"/>
            </w:r>
          </w:hyperlink>
        </w:p>
        <w:p w14:paraId="240DDBD7" w14:textId="19C9C7C3" w:rsidR="00704D4D" w:rsidRDefault="004F4C16">
          <w:pPr>
            <w:pStyle w:val="TOC3"/>
            <w:rPr>
              <w:rFonts w:asciiTheme="minorHAnsi" w:eastAsiaTheme="minorEastAsia" w:hAnsiTheme="minorHAnsi" w:cstheme="minorBidi"/>
              <w:noProof/>
              <w:sz w:val="22"/>
              <w:szCs w:val="22"/>
              <w:lang w:eastAsia="en-US" w:bidi="ar-SA"/>
            </w:rPr>
          </w:pPr>
          <w:hyperlink w:anchor="_Toc117417473" w:history="1">
            <w:r w:rsidR="00704D4D" w:rsidRPr="009A1607">
              <w:rPr>
                <w:rStyle w:val="Hyperlink"/>
                <w:noProof/>
              </w:rPr>
              <w:t>Operator Pane</w:t>
            </w:r>
            <w:r w:rsidR="00704D4D">
              <w:rPr>
                <w:noProof/>
                <w:webHidden/>
              </w:rPr>
              <w:tab/>
            </w:r>
            <w:r w:rsidR="00704D4D">
              <w:rPr>
                <w:noProof/>
                <w:webHidden/>
              </w:rPr>
              <w:fldChar w:fldCharType="begin"/>
            </w:r>
            <w:r w:rsidR="00704D4D">
              <w:rPr>
                <w:noProof/>
                <w:webHidden/>
              </w:rPr>
              <w:instrText xml:space="preserve"> PAGEREF _Toc117417473 \h </w:instrText>
            </w:r>
            <w:r w:rsidR="00704D4D">
              <w:rPr>
                <w:noProof/>
                <w:webHidden/>
              </w:rPr>
            </w:r>
            <w:r w:rsidR="00704D4D">
              <w:rPr>
                <w:noProof/>
                <w:webHidden/>
              </w:rPr>
              <w:fldChar w:fldCharType="separate"/>
            </w:r>
            <w:r w:rsidR="00704D4D">
              <w:rPr>
                <w:noProof/>
                <w:webHidden/>
              </w:rPr>
              <w:t>7</w:t>
            </w:r>
            <w:r w:rsidR="00704D4D">
              <w:rPr>
                <w:noProof/>
                <w:webHidden/>
              </w:rPr>
              <w:fldChar w:fldCharType="end"/>
            </w:r>
          </w:hyperlink>
        </w:p>
        <w:p w14:paraId="42B7999A" w14:textId="02655890" w:rsidR="00704D4D" w:rsidRDefault="004F4C16">
          <w:pPr>
            <w:pStyle w:val="TOC3"/>
            <w:rPr>
              <w:rFonts w:asciiTheme="minorHAnsi" w:eastAsiaTheme="minorEastAsia" w:hAnsiTheme="minorHAnsi" w:cstheme="minorBidi"/>
              <w:noProof/>
              <w:sz w:val="22"/>
              <w:szCs w:val="22"/>
              <w:lang w:eastAsia="en-US" w:bidi="ar-SA"/>
            </w:rPr>
          </w:pPr>
          <w:hyperlink w:anchor="_Toc117417474" w:history="1">
            <w:r w:rsidR="00704D4D" w:rsidRPr="009A1607">
              <w:rPr>
                <w:rStyle w:val="Hyperlink"/>
                <w:noProof/>
              </w:rPr>
              <w:t>Visual Soar Project File Structure</w:t>
            </w:r>
            <w:r w:rsidR="00704D4D">
              <w:rPr>
                <w:noProof/>
                <w:webHidden/>
              </w:rPr>
              <w:tab/>
            </w:r>
            <w:r w:rsidR="00704D4D">
              <w:rPr>
                <w:noProof/>
                <w:webHidden/>
              </w:rPr>
              <w:fldChar w:fldCharType="begin"/>
            </w:r>
            <w:r w:rsidR="00704D4D">
              <w:rPr>
                <w:noProof/>
                <w:webHidden/>
              </w:rPr>
              <w:instrText xml:space="preserve"> PAGEREF _Toc117417474 \h </w:instrText>
            </w:r>
            <w:r w:rsidR="00704D4D">
              <w:rPr>
                <w:noProof/>
                <w:webHidden/>
              </w:rPr>
            </w:r>
            <w:r w:rsidR="00704D4D">
              <w:rPr>
                <w:noProof/>
                <w:webHidden/>
              </w:rPr>
              <w:fldChar w:fldCharType="separate"/>
            </w:r>
            <w:r w:rsidR="00704D4D">
              <w:rPr>
                <w:noProof/>
                <w:webHidden/>
              </w:rPr>
              <w:t>9</w:t>
            </w:r>
            <w:r w:rsidR="00704D4D">
              <w:rPr>
                <w:noProof/>
                <w:webHidden/>
              </w:rPr>
              <w:fldChar w:fldCharType="end"/>
            </w:r>
          </w:hyperlink>
        </w:p>
        <w:p w14:paraId="188C8243" w14:textId="6CD253CD" w:rsidR="00704D4D" w:rsidRDefault="004F4C16">
          <w:pPr>
            <w:pStyle w:val="TOC3"/>
            <w:rPr>
              <w:rFonts w:asciiTheme="minorHAnsi" w:eastAsiaTheme="minorEastAsia" w:hAnsiTheme="minorHAnsi" w:cstheme="minorBidi"/>
              <w:noProof/>
              <w:sz w:val="22"/>
              <w:szCs w:val="22"/>
              <w:lang w:eastAsia="en-US" w:bidi="ar-SA"/>
            </w:rPr>
          </w:pPr>
          <w:hyperlink w:anchor="_Toc117417475" w:history="1">
            <w:r w:rsidR="00704D4D" w:rsidRPr="009A1607">
              <w:rPr>
                <w:rStyle w:val="Hyperlink"/>
                <w:noProof/>
              </w:rPr>
              <w:t>Rule Editor</w:t>
            </w:r>
            <w:r w:rsidR="00704D4D">
              <w:rPr>
                <w:noProof/>
                <w:webHidden/>
              </w:rPr>
              <w:tab/>
            </w:r>
            <w:r w:rsidR="00704D4D">
              <w:rPr>
                <w:noProof/>
                <w:webHidden/>
              </w:rPr>
              <w:fldChar w:fldCharType="begin"/>
            </w:r>
            <w:r w:rsidR="00704D4D">
              <w:rPr>
                <w:noProof/>
                <w:webHidden/>
              </w:rPr>
              <w:instrText xml:space="preserve"> PAGEREF _Toc117417475 \h </w:instrText>
            </w:r>
            <w:r w:rsidR="00704D4D">
              <w:rPr>
                <w:noProof/>
                <w:webHidden/>
              </w:rPr>
            </w:r>
            <w:r w:rsidR="00704D4D">
              <w:rPr>
                <w:noProof/>
                <w:webHidden/>
              </w:rPr>
              <w:fldChar w:fldCharType="separate"/>
            </w:r>
            <w:r w:rsidR="00704D4D">
              <w:rPr>
                <w:noProof/>
                <w:webHidden/>
              </w:rPr>
              <w:t>10</w:t>
            </w:r>
            <w:r w:rsidR="00704D4D">
              <w:rPr>
                <w:noProof/>
                <w:webHidden/>
              </w:rPr>
              <w:fldChar w:fldCharType="end"/>
            </w:r>
          </w:hyperlink>
        </w:p>
        <w:p w14:paraId="616E0B98" w14:textId="72441335" w:rsidR="00704D4D" w:rsidRDefault="004F4C16">
          <w:pPr>
            <w:pStyle w:val="TOC3"/>
            <w:rPr>
              <w:rFonts w:asciiTheme="minorHAnsi" w:eastAsiaTheme="minorEastAsia" w:hAnsiTheme="minorHAnsi" w:cstheme="minorBidi"/>
              <w:noProof/>
              <w:sz w:val="22"/>
              <w:szCs w:val="22"/>
              <w:lang w:eastAsia="en-US" w:bidi="ar-SA"/>
            </w:rPr>
          </w:pPr>
          <w:hyperlink w:anchor="_Toc117417476" w:history="1">
            <w:r w:rsidR="00704D4D" w:rsidRPr="009A1607">
              <w:rPr>
                <w:rStyle w:val="Hyperlink"/>
                <w:noProof/>
              </w:rPr>
              <w:t>Main Menu</w:t>
            </w:r>
            <w:r w:rsidR="00704D4D">
              <w:rPr>
                <w:noProof/>
                <w:webHidden/>
              </w:rPr>
              <w:tab/>
            </w:r>
            <w:r w:rsidR="00704D4D">
              <w:rPr>
                <w:noProof/>
                <w:webHidden/>
              </w:rPr>
              <w:fldChar w:fldCharType="begin"/>
            </w:r>
            <w:r w:rsidR="00704D4D">
              <w:rPr>
                <w:noProof/>
                <w:webHidden/>
              </w:rPr>
              <w:instrText xml:space="preserve"> PAGEREF _Toc117417476 \h </w:instrText>
            </w:r>
            <w:r w:rsidR="00704D4D">
              <w:rPr>
                <w:noProof/>
                <w:webHidden/>
              </w:rPr>
            </w:r>
            <w:r w:rsidR="00704D4D">
              <w:rPr>
                <w:noProof/>
                <w:webHidden/>
              </w:rPr>
              <w:fldChar w:fldCharType="separate"/>
            </w:r>
            <w:r w:rsidR="00704D4D">
              <w:rPr>
                <w:noProof/>
                <w:webHidden/>
              </w:rPr>
              <w:t>11</w:t>
            </w:r>
            <w:r w:rsidR="00704D4D">
              <w:rPr>
                <w:noProof/>
                <w:webHidden/>
              </w:rPr>
              <w:fldChar w:fldCharType="end"/>
            </w:r>
          </w:hyperlink>
        </w:p>
        <w:p w14:paraId="55BFBC74" w14:textId="38ADAFA3" w:rsidR="00704D4D" w:rsidRDefault="004F4C16">
          <w:pPr>
            <w:pStyle w:val="TOC3"/>
            <w:rPr>
              <w:rFonts w:asciiTheme="minorHAnsi" w:eastAsiaTheme="minorEastAsia" w:hAnsiTheme="minorHAnsi" w:cstheme="minorBidi"/>
              <w:noProof/>
              <w:sz w:val="22"/>
              <w:szCs w:val="22"/>
              <w:lang w:eastAsia="en-US" w:bidi="ar-SA"/>
            </w:rPr>
          </w:pPr>
          <w:hyperlink w:anchor="_Toc117417477" w:history="1">
            <w:r w:rsidR="00704D4D" w:rsidRPr="009A1607">
              <w:rPr>
                <w:rStyle w:val="Hyperlink"/>
                <w:noProof/>
              </w:rPr>
              <w:t>Preferences Dialog</w:t>
            </w:r>
            <w:r w:rsidR="00704D4D">
              <w:rPr>
                <w:noProof/>
                <w:webHidden/>
              </w:rPr>
              <w:tab/>
            </w:r>
            <w:r w:rsidR="00704D4D">
              <w:rPr>
                <w:noProof/>
                <w:webHidden/>
              </w:rPr>
              <w:fldChar w:fldCharType="begin"/>
            </w:r>
            <w:r w:rsidR="00704D4D">
              <w:rPr>
                <w:noProof/>
                <w:webHidden/>
              </w:rPr>
              <w:instrText xml:space="preserve"> PAGEREF _Toc117417477 \h </w:instrText>
            </w:r>
            <w:r w:rsidR="00704D4D">
              <w:rPr>
                <w:noProof/>
                <w:webHidden/>
              </w:rPr>
            </w:r>
            <w:r w:rsidR="00704D4D">
              <w:rPr>
                <w:noProof/>
                <w:webHidden/>
              </w:rPr>
              <w:fldChar w:fldCharType="separate"/>
            </w:r>
            <w:r w:rsidR="00704D4D">
              <w:rPr>
                <w:noProof/>
                <w:webHidden/>
              </w:rPr>
              <w:t>12</w:t>
            </w:r>
            <w:r w:rsidR="00704D4D">
              <w:rPr>
                <w:noProof/>
                <w:webHidden/>
              </w:rPr>
              <w:fldChar w:fldCharType="end"/>
            </w:r>
          </w:hyperlink>
        </w:p>
        <w:p w14:paraId="37ADA01B" w14:textId="1D3FD262" w:rsidR="00704D4D" w:rsidRDefault="004F4C16">
          <w:pPr>
            <w:pStyle w:val="TOC3"/>
            <w:rPr>
              <w:rFonts w:asciiTheme="minorHAnsi" w:eastAsiaTheme="minorEastAsia" w:hAnsiTheme="minorHAnsi" w:cstheme="minorBidi"/>
              <w:noProof/>
              <w:sz w:val="22"/>
              <w:szCs w:val="22"/>
              <w:lang w:eastAsia="en-US" w:bidi="ar-SA"/>
            </w:rPr>
          </w:pPr>
          <w:hyperlink w:anchor="_Toc117417478" w:history="1">
            <w:r w:rsidR="00704D4D" w:rsidRPr="009A1607">
              <w:rPr>
                <w:rStyle w:val="Hyperlink"/>
                <w:noProof/>
              </w:rPr>
              <w:t>Visual Soar Command Line</w:t>
            </w:r>
            <w:r w:rsidR="00704D4D">
              <w:rPr>
                <w:noProof/>
                <w:webHidden/>
              </w:rPr>
              <w:tab/>
            </w:r>
            <w:r w:rsidR="00704D4D">
              <w:rPr>
                <w:noProof/>
                <w:webHidden/>
              </w:rPr>
              <w:fldChar w:fldCharType="begin"/>
            </w:r>
            <w:r w:rsidR="00704D4D">
              <w:rPr>
                <w:noProof/>
                <w:webHidden/>
              </w:rPr>
              <w:instrText xml:space="preserve"> PAGEREF _Toc117417478 \h </w:instrText>
            </w:r>
            <w:r w:rsidR="00704D4D">
              <w:rPr>
                <w:noProof/>
                <w:webHidden/>
              </w:rPr>
            </w:r>
            <w:r w:rsidR="00704D4D">
              <w:rPr>
                <w:noProof/>
                <w:webHidden/>
              </w:rPr>
              <w:fldChar w:fldCharType="separate"/>
            </w:r>
            <w:r w:rsidR="00704D4D">
              <w:rPr>
                <w:noProof/>
                <w:webHidden/>
              </w:rPr>
              <w:t>13</w:t>
            </w:r>
            <w:r w:rsidR="00704D4D">
              <w:rPr>
                <w:noProof/>
                <w:webHidden/>
              </w:rPr>
              <w:fldChar w:fldCharType="end"/>
            </w:r>
          </w:hyperlink>
        </w:p>
        <w:p w14:paraId="1AE41037" w14:textId="75A3C131" w:rsidR="00704D4D" w:rsidRDefault="004F4C16">
          <w:pPr>
            <w:pStyle w:val="TOC2"/>
            <w:tabs>
              <w:tab w:val="right" w:leader="dot" w:pos="9962"/>
            </w:tabs>
            <w:rPr>
              <w:rFonts w:asciiTheme="minorHAnsi" w:eastAsiaTheme="minorEastAsia" w:hAnsiTheme="minorHAnsi" w:cstheme="minorBidi"/>
              <w:noProof/>
              <w:sz w:val="22"/>
              <w:szCs w:val="22"/>
              <w:lang w:eastAsia="en-US" w:bidi="ar-SA"/>
            </w:rPr>
          </w:pPr>
          <w:hyperlink w:anchor="_Toc117417479" w:history="1">
            <w:r w:rsidR="00704D4D" w:rsidRPr="009A1607">
              <w:rPr>
                <w:rStyle w:val="Hyperlink"/>
                <w:noProof/>
              </w:rPr>
              <w:t>Chapter 3:  Datamaps</w:t>
            </w:r>
            <w:r w:rsidR="00704D4D">
              <w:rPr>
                <w:noProof/>
                <w:webHidden/>
              </w:rPr>
              <w:tab/>
            </w:r>
            <w:r w:rsidR="00704D4D">
              <w:rPr>
                <w:noProof/>
                <w:webHidden/>
              </w:rPr>
              <w:fldChar w:fldCharType="begin"/>
            </w:r>
            <w:r w:rsidR="00704D4D">
              <w:rPr>
                <w:noProof/>
                <w:webHidden/>
              </w:rPr>
              <w:instrText xml:space="preserve"> PAGEREF _Toc117417479 \h </w:instrText>
            </w:r>
            <w:r w:rsidR="00704D4D">
              <w:rPr>
                <w:noProof/>
                <w:webHidden/>
              </w:rPr>
            </w:r>
            <w:r w:rsidR="00704D4D">
              <w:rPr>
                <w:noProof/>
                <w:webHidden/>
              </w:rPr>
              <w:fldChar w:fldCharType="separate"/>
            </w:r>
            <w:r w:rsidR="00704D4D">
              <w:rPr>
                <w:noProof/>
                <w:webHidden/>
              </w:rPr>
              <w:t>14</w:t>
            </w:r>
            <w:r w:rsidR="00704D4D">
              <w:rPr>
                <w:noProof/>
                <w:webHidden/>
              </w:rPr>
              <w:fldChar w:fldCharType="end"/>
            </w:r>
          </w:hyperlink>
        </w:p>
        <w:p w14:paraId="3A4ED0BE" w14:textId="20909347" w:rsidR="00704D4D" w:rsidRDefault="004F4C16">
          <w:pPr>
            <w:pStyle w:val="TOC3"/>
            <w:rPr>
              <w:rFonts w:asciiTheme="minorHAnsi" w:eastAsiaTheme="minorEastAsia" w:hAnsiTheme="minorHAnsi" w:cstheme="minorBidi"/>
              <w:noProof/>
              <w:sz w:val="22"/>
              <w:szCs w:val="22"/>
              <w:lang w:eastAsia="en-US" w:bidi="ar-SA"/>
            </w:rPr>
          </w:pPr>
          <w:hyperlink w:anchor="_Toc117417480" w:history="1">
            <w:r w:rsidR="00704D4D" w:rsidRPr="009A1607">
              <w:rPr>
                <w:rStyle w:val="Hyperlink"/>
                <w:noProof/>
              </w:rPr>
              <w:t>Loading a Datamap Editor Window</w:t>
            </w:r>
            <w:r w:rsidR="00704D4D">
              <w:rPr>
                <w:noProof/>
                <w:webHidden/>
              </w:rPr>
              <w:tab/>
            </w:r>
            <w:r w:rsidR="00704D4D">
              <w:rPr>
                <w:noProof/>
                <w:webHidden/>
              </w:rPr>
              <w:fldChar w:fldCharType="begin"/>
            </w:r>
            <w:r w:rsidR="00704D4D">
              <w:rPr>
                <w:noProof/>
                <w:webHidden/>
              </w:rPr>
              <w:instrText xml:space="preserve"> PAGEREF _Toc117417480 \h </w:instrText>
            </w:r>
            <w:r w:rsidR="00704D4D">
              <w:rPr>
                <w:noProof/>
                <w:webHidden/>
              </w:rPr>
            </w:r>
            <w:r w:rsidR="00704D4D">
              <w:rPr>
                <w:noProof/>
                <w:webHidden/>
              </w:rPr>
              <w:fldChar w:fldCharType="separate"/>
            </w:r>
            <w:r w:rsidR="00704D4D">
              <w:rPr>
                <w:noProof/>
                <w:webHidden/>
              </w:rPr>
              <w:t>14</w:t>
            </w:r>
            <w:r w:rsidR="00704D4D">
              <w:rPr>
                <w:noProof/>
                <w:webHidden/>
              </w:rPr>
              <w:fldChar w:fldCharType="end"/>
            </w:r>
          </w:hyperlink>
        </w:p>
        <w:p w14:paraId="7CAADCCA" w14:textId="2D6A38E7" w:rsidR="00704D4D" w:rsidRDefault="004F4C16">
          <w:pPr>
            <w:pStyle w:val="TOC3"/>
            <w:rPr>
              <w:rFonts w:asciiTheme="minorHAnsi" w:eastAsiaTheme="minorEastAsia" w:hAnsiTheme="minorHAnsi" w:cstheme="minorBidi"/>
              <w:noProof/>
              <w:sz w:val="22"/>
              <w:szCs w:val="22"/>
              <w:lang w:eastAsia="en-US" w:bidi="ar-SA"/>
            </w:rPr>
          </w:pPr>
          <w:hyperlink w:anchor="_Toc117417481" w:history="1">
            <w:r w:rsidR="00704D4D" w:rsidRPr="009A1607">
              <w:rPr>
                <w:rStyle w:val="Hyperlink"/>
                <w:noProof/>
              </w:rPr>
              <w:t>Datamap Tree</w:t>
            </w:r>
            <w:r w:rsidR="00704D4D">
              <w:rPr>
                <w:noProof/>
                <w:webHidden/>
              </w:rPr>
              <w:tab/>
            </w:r>
            <w:r w:rsidR="00704D4D">
              <w:rPr>
                <w:noProof/>
                <w:webHidden/>
              </w:rPr>
              <w:fldChar w:fldCharType="begin"/>
            </w:r>
            <w:r w:rsidR="00704D4D">
              <w:rPr>
                <w:noProof/>
                <w:webHidden/>
              </w:rPr>
              <w:instrText xml:space="preserve"> PAGEREF _Toc117417481 \h </w:instrText>
            </w:r>
            <w:r w:rsidR="00704D4D">
              <w:rPr>
                <w:noProof/>
                <w:webHidden/>
              </w:rPr>
            </w:r>
            <w:r w:rsidR="00704D4D">
              <w:rPr>
                <w:noProof/>
                <w:webHidden/>
              </w:rPr>
              <w:fldChar w:fldCharType="separate"/>
            </w:r>
            <w:r w:rsidR="00704D4D">
              <w:rPr>
                <w:noProof/>
                <w:webHidden/>
              </w:rPr>
              <w:t>15</w:t>
            </w:r>
            <w:r w:rsidR="00704D4D">
              <w:rPr>
                <w:noProof/>
                <w:webHidden/>
              </w:rPr>
              <w:fldChar w:fldCharType="end"/>
            </w:r>
          </w:hyperlink>
        </w:p>
        <w:p w14:paraId="41E5346F" w14:textId="1CE9469E" w:rsidR="00704D4D" w:rsidRDefault="004F4C16">
          <w:pPr>
            <w:pStyle w:val="TOC3"/>
            <w:rPr>
              <w:rFonts w:asciiTheme="minorHAnsi" w:eastAsiaTheme="minorEastAsia" w:hAnsiTheme="minorHAnsi" w:cstheme="minorBidi"/>
              <w:noProof/>
              <w:sz w:val="22"/>
              <w:szCs w:val="22"/>
              <w:lang w:eastAsia="en-US" w:bidi="ar-SA"/>
            </w:rPr>
          </w:pPr>
          <w:hyperlink w:anchor="_Toc117417482" w:history="1">
            <w:r w:rsidR="00704D4D" w:rsidRPr="009A1607">
              <w:rPr>
                <w:rStyle w:val="Hyperlink"/>
                <w:noProof/>
              </w:rPr>
              <w:t>Editing a Datamap</w:t>
            </w:r>
            <w:r w:rsidR="00704D4D">
              <w:rPr>
                <w:noProof/>
                <w:webHidden/>
              </w:rPr>
              <w:tab/>
            </w:r>
            <w:r w:rsidR="00704D4D">
              <w:rPr>
                <w:noProof/>
                <w:webHidden/>
              </w:rPr>
              <w:fldChar w:fldCharType="begin"/>
            </w:r>
            <w:r w:rsidR="00704D4D">
              <w:rPr>
                <w:noProof/>
                <w:webHidden/>
              </w:rPr>
              <w:instrText xml:space="preserve"> PAGEREF _Toc117417482 \h </w:instrText>
            </w:r>
            <w:r w:rsidR="00704D4D">
              <w:rPr>
                <w:noProof/>
                <w:webHidden/>
              </w:rPr>
            </w:r>
            <w:r w:rsidR="00704D4D">
              <w:rPr>
                <w:noProof/>
                <w:webHidden/>
              </w:rPr>
              <w:fldChar w:fldCharType="separate"/>
            </w:r>
            <w:r w:rsidR="00704D4D">
              <w:rPr>
                <w:noProof/>
                <w:webHidden/>
              </w:rPr>
              <w:t>15</w:t>
            </w:r>
            <w:r w:rsidR="00704D4D">
              <w:rPr>
                <w:noProof/>
                <w:webHidden/>
              </w:rPr>
              <w:fldChar w:fldCharType="end"/>
            </w:r>
          </w:hyperlink>
        </w:p>
        <w:p w14:paraId="11195454" w14:textId="684894A1" w:rsidR="00704D4D" w:rsidRDefault="004F4C16">
          <w:pPr>
            <w:pStyle w:val="TOC3"/>
            <w:rPr>
              <w:rFonts w:asciiTheme="minorHAnsi" w:eastAsiaTheme="minorEastAsia" w:hAnsiTheme="minorHAnsi" w:cstheme="minorBidi"/>
              <w:noProof/>
              <w:sz w:val="22"/>
              <w:szCs w:val="22"/>
              <w:lang w:eastAsia="en-US" w:bidi="ar-SA"/>
            </w:rPr>
          </w:pPr>
          <w:hyperlink w:anchor="_Toc117417483" w:history="1">
            <w:r w:rsidR="00704D4D" w:rsidRPr="009A1607">
              <w:rPr>
                <w:rStyle w:val="Hyperlink"/>
                <w:noProof/>
              </w:rPr>
              <w:t>Searching the Datamap</w:t>
            </w:r>
            <w:r w:rsidR="00704D4D">
              <w:rPr>
                <w:noProof/>
                <w:webHidden/>
              </w:rPr>
              <w:tab/>
            </w:r>
            <w:r w:rsidR="00704D4D">
              <w:rPr>
                <w:noProof/>
                <w:webHidden/>
              </w:rPr>
              <w:fldChar w:fldCharType="begin"/>
            </w:r>
            <w:r w:rsidR="00704D4D">
              <w:rPr>
                <w:noProof/>
                <w:webHidden/>
              </w:rPr>
              <w:instrText xml:space="preserve"> PAGEREF _Toc117417483 \h </w:instrText>
            </w:r>
            <w:r w:rsidR="00704D4D">
              <w:rPr>
                <w:noProof/>
                <w:webHidden/>
              </w:rPr>
            </w:r>
            <w:r w:rsidR="00704D4D">
              <w:rPr>
                <w:noProof/>
                <w:webHidden/>
              </w:rPr>
              <w:fldChar w:fldCharType="separate"/>
            </w:r>
            <w:r w:rsidR="00704D4D">
              <w:rPr>
                <w:noProof/>
                <w:webHidden/>
              </w:rPr>
              <w:t>16</w:t>
            </w:r>
            <w:r w:rsidR="00704D4D">
              <w:rPr>
                <w:noProof/>
                <w:webHidden/>
              </w:rPr>
              <w:fldChar w:fldCharType="end"/>
            </w:r>
          </w:hyperlink>
        </w:p>
        <w:p w14:paraId="13C4D15E" w14:textId="2AD9D005" w:rsidR="00704D4D" w:rsidRDefault="004F4C16">
          <w:pPr>
            <w:pStyle w:val="TOC3"/>
            <w:rPr>
              <w:rFonts w:asciiTheme="minorHAnsi" w:eastAsiaTheme="minorEastAsia" w:hAnsiTheme="minorHAnsi" w:cstheme="minorBidi"/>
              <w:noProof/>
              <w:sz w:val="22"/>
              <w:szCs w:val="22"/>
              <w:lang w:eastAsia="en-US" w:bidi="ar-SA"/>
            </w:rPr>
          </w:pPr>
          <w:hyperlink w:anchor="_Toc117417484" w:history="1">
            <w:r w:rsidR="00704D4D" w:rsidRPr="009A1607">
              <w:rPr>
                <w:rStyle w:val="Hyperlink"/>
                <w:noProof/>
              </w:rPr>
              <w:t>Example Datamap</w:t>
            </w:r>
            <w:r w:rsidR="00704D4D">
              <w:rPr>
                <w:noProof/>
                <w:webHidden/>
              </w:rPr>
              <w:tab/>
            </w:r>
            <w:r w:rsidR="00704D4D">
              <w:rPr>
                <w:noProof/>
                <w:webHidden/>
              </w:rPr>
              <w:fldChar w:fldCharType="begin"/>
            </w:r>
            <w:r w:rsidR="00704D4D">
              <w:rPr>
                <w:noProof/>
                <w:webHidden/>
              </w:rPr>
              <w:instrText xml:space="preserve"> PAGEREF _Toc117417484 \h </w:instrText>
            </w:r>
            <w:r w:rsidR="00704D4D">
              <w:rPr>
                <w:noProof/>
                <w:webHidden/>
              </w:rPr>
            </w:r>
            <w:r w:rsidR="00704D4D">
              <w:rPr>
                <w:noProof/>
                <w:webHidden/>
              </w:rPr>
              <w:fldChar w:fldCharType="separate"/>
            </w:r>
            <w:r w:rsidR="00704D4D">
              <w:rPr>
                <w:noProof/>
                <w:webHidden/>
              </w:rPr>
              <w:t>17</w:t>
            </w:r>
            <w:r w:rsidR="00704D4D">
              <w:rPr>
                <w:noProof/>
                <w:webHidden/>
              </w:rPr>
              <w:fldChar w:fldCharType="end"/>
            </w:r>
          </w:hyperlink>
        </w:p>
        <w:p w14:paraId="00A0B521" w14:textId="4F38B298" w:rsidR="00704D4D" w:rsidRDefault="004F4C16">
          <w:pPr>
            <w:pStyle w:val="TOC3"/>
            <w:rPr>
              <w:rFonts w:asciiTheme="minorHAnsi" w:eastAsiaTheme="minorEastAsia" w:hAnsiTheme="minorHAnsi" w:cstheme="minorBidi"/>
              <w:noProof/>
              <w:sz w:val="22"/>
              <w:szCs w:val="22"/>
              <w:lang w:eastAsia="en-US" w:bidi="ar-SA"/>
            </w:rPr>
          </w:pPr>
          <w:hyperlink w:anchor="_Toc117417485" w:history="1">
            <w:r w:rsidR="00704D4D" w:rsidRPr="009A1607">
              <w:rPr>
                <w:rStyle w:val="Hyperlink"/>
                <w:noProof/>
              </w:rPr>
              <w:t>Checking Produc</w:t>
            </w:r>
            <w:r w:rsidR="00704D4D" w:rsidRPr="009A1607">
              <w:rPr>
                <w:rStyle w:val="Hyperlink"/>
                <w:noProof/>
              </w:rPr>
              <w:t>t</w:t>
            </w:r>
            <w:r w:rsidR="00704D4D" w:rsidRPr="009A1607">
              <w:rPr>
                <w:rStyle w:val="Hyperlink"/>
                <w:noProof/>
              </w:rPr>
              <w:t>ion Against the Datamap</w:t>
            </w:r>
            <w:r w:rsidR="00704D4D">
              <w:rPr>
                <w:noProof/>
                <w:webHidden/>
              </w:rPr>
              <w:tab/>
            </w:r>
            <w:r w:rsidR="00704D4D">
              <w:rPr>
                <w:noProof/>
                <w:webHidden/>
              </w:rPr>
              <w:fldChar w:fldCharType="begin"/>
            </w:r>
            <w:r w:rsidR="00704D4D">
              <w:rPr>
                <w:noProof/>
                <w:webHidden/>
              </w:rPr>
              <w:instrText xml:space="preserve"> PAGEREF _Toc117417485 \h </w:instrText>
            </w:r>
            <w:r w:rsidR="00704D4D">
              <w:rPr>
                <w:noProof/>
                <w:webHidden/>
              </w:rPr>
            </w:r>
            <w:r w:rsidR="00704D4D">
              <w:rPr>
                <w:noProof/>
                <w:webHidden/>
              </w:rPr>
              <w:fldChar w:fldCharType="separate"/>
            </w:r>
            <w:r w:rsidR="00704D4D">
              <w:rPr>
                <w:noProof/>
                <w:webHidden/>
              </w:rPr>
              <w:t>17</w:t>
            </w:r>
            <w:r w:rsidR="00704D4D">
              <w:rPr>
                <w:noProof/>
                <w:webHidden/>
              </w:rPr>
              <w:fldChar w:fldCharType="end"/>
            </w:r>
          </w:hyperlink>
        </w:p>
        <w:p w14:paraId="30516C62" w14:textId="0C5832FB" w:rsidR="00704D4D" w:rsidRDefault="004F4C16">
          <w:pPr>
            <w:pStyle w:val="TOC3"/>
            <w:rPr>
              <w:rFonts w:asciiTheme="minorHAnsi" w:eastAsiaTheme="minorEastAsia" w:hAnsiTheme="minorHAnsi" w:cstheme="minorBidi"/>
              <w:noProof/>
              <w:sz w:val="22"/>
              <w:szCs w:val="22"/>
              <w:lang w:eastAsia="en-US" w:bidi="ar-SA"/>
            </w:rPr>
          </w:pPr>
          <w:hyperlink w:anchor="_Toc117417486" w:history="1">
            <w:r w:rsidR="00704D4D" w:rsidRPr="009A1607">
              <w:rPr>
                <w:rStyle w:val="Hyperlink"/>
                <w:noProof/>
              </w:rPr>
              <w:t>Creating a New Datamap</w:t>
            </w:r>
            <w:r w:rsidR="00704D4D">
              <w:rPr>
                <w:noProof/>
                <w:webHidden/>
              </w:rPr>
              <w:tab/>
            </w:r>
            <w:r w:rsidR="00704D4D">
              <w:rPr>
                <w:noProof/>
                <w:webHidden/>
              </w:rPr>
              <w:fldChar w:fldCharType="begin"/>
            </w:r>
            <w:r w:rsidR="00704D4D">
              <w:rPr>
                <w:noProof/>
                <w:webHidden/>
              </w:rPr>
              <w:instrText xml:space="preserve"> PAGEREF _Toc117417486 \h </w:instrText>
            </w:r>
            <w:r w:rsidR="00704D4D">
              <w:rPr>
                <w:noProof/>
                <w:webHidden/>
              </w:rPr>
            </w:r>
            <w:r w:rsidR="00704D4D">
              <w:rPr>
                <w:noProof/>
                <w:webHidden/>
              </w:rPr>
              <w:fldChar w:fldCharType="separate"/>
            </w:r>
            <w:r w:rsidR="00704D4D">
              <w:rPr>
                <w:noProof/>
                <w:webHidden/>
              </w:rPr>
              <w:t>18</w:t>
            </w:r>
            <w:r w:rsidR="00704D4D">
              <w:rPr>
                <w:noProof/>
                <w:webHidden/>
              </w:rPr>
              <w:fldChar w:fldCharType="end"/>
            </w:r>
          </w:hyperlink>
        </w:p>
        <w:p w14:paraId="3EB7CAB0" w14:textId="54748E16" w:rsidR="00704D4D" w:rsidRDefault="004F4C16">
          <w:pPr>
            <w:pStyle w:val="TOC3"/>
            <w:rPr>
              <w:rFonts w:asciiTheme="minorHAnsi" w:eastAsiaTheme="minorEastAsia" w:hAnsiTheme="minorHAnsi" w:cstheme="minorBidi"/>
              <w:noProof/>
              <w:sz w:val="22"/>
              <w:szCs w:val="22"/>
              <w:lang w:eastAsia="en-US" w:bidi="ar-SA"/>
            </w:rPr>
          </w:pPr>
          <w:hyperlink w:anchor="_Toc117417487" w:history="1">
            <w:r w:rsidR="00704D4D" w:rsidRPr="009A1607">
              <w:rPr>
                <w:rStyle w:val="Hyperlink"/>
                <w:noProof/>
              </w:rPr>
              <w:t>Example:  Datamap Generation and Validation</w:t>
            </w:r>
            <w:r w:rsidR="00704D4D">
              <w:rPr>
                <w:noProof/>
                <w:webHidden/>
              </w:rPr>
              <w:tab/>
            </w:r>
            <w:r w:rsidR="00704D4D">
              <w:rPr>
                <w:noProof/>
                <w:webHidden/>
              </w:rPr>
              <w:fldChar w:fldCharType="begin"/>
            </w:r>
            <w:r w:rsidR="00704D4D">
              <w:rPr>
                <w:noProof/>
                <w:webHidden/>
              </w:rPr>
              <w:instrText xml:space="preserve"> PAGEREF _Toc117417487 \h </w:instrText>
            </w:r>
            <w:r w:rsidR="00704D4D">
              <w:rPr>
                <w:noProof/>
                <w:webHidden/>
              </w:rPr>
            </w:r>
            <w:r w:rsidR="00704D4D">
              <w:rPr>
                <w:noProof/>
                <w:webHidden/>
              </w:rPr>
              <w:fldChar w:fldCharType="separate"/>
            </w:r>
            <w:r w:rsidR="00704D4D">
              <w:rPr>
                <w:noProof/>
                <w:webHidden/>
              </w:rPr>
              <w:t>19</w:t>
            </w:r>
            <w:r w:rsidR="00704D4D">
              <w:rPr>
                <w:noProof/>
                <w:webHidden/>
              </w:rPr>
              <w:fldChar w:fldCharType="end"/>
            </w:r>
          </w:hyperlink>
        </w:p>
        <w:p w14:paraId="2BE7942C" w14:textId="6936F9DE" w:rsidR="00704D4D" w:rsidRDefault="004F4C16">
          <w:pPr>
            <w:pStyle w:val="TOC2"/>
            <w:tabs>
              <w:tab w:val="right" w:leader="dot" w:pos="9962"/>
            </w:tabs>
            <w:rPr>
              <w:rFonts w:asciiTheme="minorHAnsi" w:eastAsiaTheme="minorEastAsia" w:hAnsiTheme="minorHAnsi" w:cstheme="minorBidi"/>
              <w:noProof/>
              <w:sz w:val="22"/>
              <w:szCs w:val="22"/>
              <w:lang w:eastAsia="en-US" w:bidi="ar-SA"/>
            </w:rPr>
          </w:pPr>
          <w:hyperlink w:anchor="_Toc117417488" w:history="1">
            <w:r w:rsidR="00704D4D" w:rsidRPr="009A1607">
              <w:rPr>
                <w:rStyle w:val="Hyperlink"/>
                <w:noProof/>
              </w:rPr>
              <w:t>Chapter 4:  Debugger Interface</w:t>
            </w:r>
            <w:r w:rsidR="00704D4D">
              <w:rPr>
                <w:noProof/>
                <w:webHidden/>
              </w:rPr>
              <w:tab/>
            </w:r>
            <w:r w:rsidR="00704D4D">
              <w:rPr>
                <w:noProof/>
                <w:webHidden/>
              </w:rPr>
              <w:fldChar w:fldCharType="begin"/>
            </w:r>
            <w:r w:rsidR="00704D4D">
              <w:rPr>
                <w:noProof/>
                <w:webHidden/>
              </w:rPr>
              <w:instrText xml:space="preserve"> PAGEREF _Toc117417488 \h </w:instrText>
            </w:r>
            <w:r w:rsidR="00704D4D">
              <w:rPr>
                <w:noProof/>
                <w:webHidden/>
              </w:rPr>
            </w:r>
            <w:r w:rsidR="00704D4D">
              <w:rPr>
                <w:noProof/>
                <w:webHidden/>
              </w:rPr>
              <w:fldChar w:fldCharType="separate"/>
            </w:r>
            <w:r w:rsidR="00704D4D">
              <w:rPr>
                <w:noProof/>
                <w:webHidden/>
              </w:rPr>
              <w:t>21</w:t>
            </w:r>
            <w:r w:rsidR="00704D4D">
              <w:rPr>
                <w:noProof/>
                <w:webHidden/>
              </w:rPr>
              <w:fldChar w:fldCharType="end"/>
            </w:r>
          </w:hyperlink>
        </w:p>
        <w:p w14:paraId="6E2C300D" w14:textId="0063DE8F" w:rsidR="00704D4D" w:rsidRDefault="004F4C16">
          <w:pPr>
            <w:pStyle w:val="TOC3"/>
            <w:rPr>
              <w:rFonts w:asciiTheme="minorHAnsi" w:eastAsiaTheme="minorEastAsia" w:hAnsiTheme="minorHAnsi" w:cstheme="minorBidi"/>
              <w:noProof/>
              <w:sz w:val="22"/>
              <w:szCs w:val="22"/>
              <w:lang w:eastAsia="en-US" w:bidi="ar-SA"/>
            </w:rPr>
          </w:pPr>
          <w:hyperlink w:anchor="_Toc117417489" w:history="1">
            <w:r w:rsidR="00704D4D" w:rsidRPr="009A1607">
              <w:rPr>
                <w:rStyle w:val="Hyperlink"/>
                <w:noProof/>
              </w:rPr>
              <w:t>Connecting</w:t>
            </w:r>
            <w:r w:rsidR="00704D4D">
              <w:rPr>
                <w:noProof/>
                <w:webHidden/>
              </w:rPr>
              <w:tab/>
            </w:r>
            <w:r w:rsidR="00704D4D">
              <w:rPr>
                <w:noProof/>
                <w:webHidden/>
              </w:rPr>
              <w:fldChar w:fldCharType="begin"/>
            </w:r>
            <w:r w:rsidR="00704D4D">
              <w:rPr>
                <w:noProof/>
                <w:webHidden/>
              </w:rPr>
              <w:instrText xml:space="preserve"> PAGEREF _Toc117417489 \h </w:instrText>
            </w:r>
            <w:r w:rsidR="00704D4D">
              <w:rPr>
                <w:noProof/>
                <w:webHidden/>
              </w:rPr>
            </w:r>
            <w:r w:rsidR="00704D4D">
              <w:rPr>
                <w:noProof/>
                <w:webHidden/>
              </w:rPr>
              <w:fldChar w:fldCharType="separate"/>
            </w:r>
            <w:r w:rsidR="00704D4D">
              <w:rPr>
                <w:noProof/>
                <w:webHidden/>
              </w:rPr>
              <w:t>21</w:t>
            </w:r>
            <w:r w:rsidR="00704D4D">
              <w:rPr>
                <w:noProof/>
                <w:webHidden/>
              </w:rPr>
              <w:fldChar w:fldCharType="end"/>
            </w:r>
          </w:hyperlink>
        </w:p>
        <w:p w14:paraId="303C5B49" w14:textId="57BF9225" w:rsidR="00704D4D" w:rsidRDefault="004F4C16">
          <w:pPr>
            <w:pStyle w:val="TOC3"/>
            <w:rPr>
              <w:rFonts w:asciiTheme="minorHAnsi" w:eastAsiaTheme="minorEastAsia" w:hAnsiTheme="minorHAnsi" w:cstheme="minorBidi"/>
              <w:noProof/>
              <w:sz w:val="22"/>
              <w:szCs w:val="22"/>
              <w:lang w:eastAsia="en-US" w:bidi="ar-SA"/>
            </w:rPr>
          </w:pPr>
          <w:hyperlink w:anchor="_Toc117417490" w:history="1">
            <w:r w:rsidR="00704D4D" w:rsidRPr="009A1607">
              <w:rPr>
                <w:rStyle w:val="Hyperlink"/>
                <w:noProof/>
              </w:rPr>
              <w:t>Troubleshooting: Error connecting to remove kernel</w:t>
            </w:r>
            <w:r w:rsidR="00704D4D">
              <w:rPr>
                <w:noProof/>
                <w:webHidden/>
              </w:rPr>
              <w:tab/>
            </w:r>
            <w:r w:rsidR="00704D4D">
              <w:rPr>
                <w:noProof/>
                <w:webHidden/>
              </w:rPr>
              <w:fldChar w:fldCharType="begin"/>
            </w:r>
            <w:r w:rsidR="00704D4D">
              <w:rPr>
                <w:noProof/>
                <w:webHidden/>
              </w:rPr>
              <w:instrText xml:space="preserve"> PAGEREF _Toc117417490 \h </w:instrText>
            </w:r>
            <w:r w:rsidR="00704D4D">
              <w:rPr>
                <w:noProof/>
                <w:webHidden/>
              </w:rPr>
            </w:r>
            <w:r w:rsidR="00704D4D">
              <w:rPr>
                <w:noProof/>
                <w:webHidden/>
              </w:rPr>
              <w:fldChar w:fldCharType="separate"/>
            </w:r>
            <w:r w:rsidR="00704D4D">
              <w:rPr>
                <w:noProof/>
                <w:webHidden/>
              </w:rPr>
              <w:t>21</w:t>
            </w:r>
            <w:r w:rsidR="00704D4D">
              <w:rPr>
                <w:noProof/>
                <w:webHidden/>
              </w:rPr>
              <w:fldChar w:fldCharType="end"/>
            </w:r>
          </w:hyperlink>
        </w:p>
        <w:p w14:paraId="1686BD0A" w14:textId="6BD26289" w:rsidR="00704D4D" w:rsidRDefault="004F4C16">
          <w:pPr>
            <w:pStyle w:val="TOC3"/>
            <w:rPr>
              <w:rFonts w:asciiTheme="minorHAnsi" w:eastAsiaTheme="minorEastAsia" w:hAnsiTheme="minorHAnsi" w:cstheme="minorBidi"/>
              <w:noProof/>
              <w:sz w:val="22"/>
              <w:szCs w:val="22"/>
              <w:lang w:eastAsia="en-US" w:bidi="ar-SA"/>
            </w:rPr>
          </w:pPr>
          <w:hyperlink w:anchor="_Toc117417491" w:history="1">
            <w:r w:rsidR="00704D4D" w:rsidRPr="009A1607">
              <w:rPr>
                <w:rStyle w:val="Hyperlink"/>
                <w:noProof/>
              </w:rPr>
              <w:t>Troubleshooting:  Exception when initializing the SML library</w:t>
            </w:r>
            <w:r w:rsidR="00704D4D">
              <w:rPr>
                <w:noProof/>
                <w:webHidden/>
              </w:rPr>
              <w:tab/>
            </w:r>
            <w:r w:rsidR="00704D4D">
              <w:rPr>
                <w:noProof/>
                <w:webHidden/>
              </w:rPr>
              <w:fldChar w:fldCharType="begin"/>
            </w:r>
            <w:r w:rsidR="00704D4D">
              <w:rPr>
                <w:noProof/>
                <w:webHidden/>
              </w:rPr>
              <w:instrText xml:space="preserve"> PAGEREF _Toc117417491 \h </w:instrText>
            </w:r>
            <w:r w:rsidR="00704D4D">
              <w:rPr>
                <w:noProof/>
                <w:webHidden/>
              </w:rPr>
            </w:r>
            <w:r w:rsidR="00704D4D">
              <w:rPr>
                <w:noProof/>
                <w:webHidden/>
              </w:rPr>
              <w:fldChar w:fldCharType="separate"/>
            </w:r>
            <w:r w:rsidR="00704D4D">
              <w:rPr>
                <w:noProof/>
                <w:webHidden/>
              </w:rPr>
              <w:t>21</w:t>
            </w:r>
            <w:r w:rsidR="00704D4D">
              <w:rPr>
                <w:noProof/>
                <w:webHidden/>
              </w:rPr>
              <w:fldChar w:fldCharType="end"/>
            </w:r>
          </w:hyperlink>
        </w:p>
        <w:p w14:paraId="4A0EE0FB" w14:textId="7D7401A4" w:rsidR="00704D4D" w:rsidRDefault="004F4C16">
          <w:pPr>
            <w:pStyle w:val="TOC3"/>
            <w:rPr>
              <w:rFonts w:asciiTheme="minorHAnsi" w:eastAsiaTheme="minorEastAsia" w:hAnsiTheme="minorHAnsi" w:cstheme="minorBidi"/>
              <w:noProof/>
              <w:sz w:val="22"/>
              <w:szCs w:val="22"/>
              <w:lang w:eastAsia="en-US" w:bidi="ar-SA"/>
            </w:rPr>
          </w:pPr>
          <w:hyperlink w:anchor="_Toc117417492" w:history="1">
            <w:r w:rsidR="00704D4D" w:rsidRPr="009A1607">
              <w:rPr>
                <w:rStyle w:val="Hyperlink"/>
                <w:noProof/>
              </w:rPr>
              <w:t>Using the Interface</w:t>
            </w:r>
            <w:r w:rsidR="00704D4D">
              <w:rPr>
                <w:noProof/>
                <w:webHidden/>
              </w:rPr>
              <w:tab/>
            </w:r>
            <w:r w:rsidR="00704D4D">
              <w:rPr>
                <w:noProof/>
                <w:webHidden/>
              </w:rPr>
              <w:fldChar w:fldCharType="begin"/>
            </w:r>
            <w:r w:rsidR="00704D4D">
              <w:rPr>
                <w:noProof/>
                <w:webHidden/>
              </w:rPr>
              <w:instrText xml:space="preserve"> PAGEREF _Toc117417492 \h </w:instrText>
            </w:r>
            <w:r w:rsidR="00704D4D">
              <w:rPr>
                <w:noProof/>
                <w:webHidden/>
              </w:rPr>
            </w:r>
            <w:r w:rsidR="00704D4D">
              <w:rPr>
                <w:noProof/>
                <w:webHidden/>
              </w:rPr>
              <w:fldChar w:fldCharType="separate"/>
            </w:r>
            <w:r w:rsidR="00704D4D">
              <w:rPr>
                <w:noProof/>
                <w:webHidden/>
              </w:rPr>
              <w:t>22</w:t>
            </w:r>
            <w:r w:rsidR="00704D4D">
              <w:rPr>
                <w:noProof/>
                <w:webHidden/>
              </w:rPr>
              <w:fldChar w:fldCharType="end"/>
            </w:r>
          </w:hyperlink>
        </w:p>
        <w:p w14:paraId="37D9C770" w14:textId="5D609152" w:rsidR="00704D4D" w:rsidRDefault="004F4C16">
          <w:pPr>
            <w:pStyle w:val="TOC2"/>
            <w:tabs>
              <w:tab w:val="right" w:leader="dot" w:pos="9962"/>
            </w:tabs>
            <w:rPr>
              <w:rFonts w:asciiTheme="minorHAnsi" w:eastAsiaTheme="minorEastAsia" w:hAnsiTheme="minorHAnsi" w:cstheme="minorBidi"/>
              <w:noProof/>
              <w:sz w:val="22"/>
              <w:szCs w:val="22"/>
              <w:lang w:eastAsia="en-US" w:bidi="ar-SA"/>
            </w:rPr>
          </w:pPr>
          <w:hyperlink w:anchor="_Toc117417493" w:history="1">
            <w:r w:rsidR="00704D4D" w:rsidRPr="009A1607">
              <w:rPr>
                <w:rStyle w:val="Hyperlink"/>
                <w:noProof/>
              </w:rPr>
              <w:t>Index</w:t>
            </w:r>
            <w:r w:rsidR="00704D4D">
              <w:rPr>
                <w:noProof/>
                <w:webHidden/>
              </w:rPr>
              <w:tab/>
            </w:r>
            <w:r w:rsidR="00704D4D">
              <w:rPr>
                <w:noProof/>
                <w:webHidden/>
              </w:rPr>
              <w:fldChar w:fldCharType="begin"/>
            </w:r>
            <w:r w:rsidR="00704D4D">
              <w:rPr>
                <w:noProof/>
                <w:webHidden/>
              </w:rPr>
              <w:instrText xml:space="preserve"> PAGEREF _Toc117417493 \h </w:instrText>
            </w:r>
            <w:r w:rsidR="00704D4D">
              <w:rPr>
                <w:noProof/>
                <w:webHidden/>
              </w:rPr>
            </w:r>
            <w:r w:rsidR="00704D4D">
              <w:rPr>
                <w:noProof/>
                <w:webHidden/>
              </w:rPr>
              <w:fldChar w:fldCharType="separate"/>
            </w:r>
            <w:r w:rsidR="00704D4D">
              <w:rPr>
                <w:noProof/>
                <w:webHidden/>
              </w:rPr>
              <w:t>24</w:t>
            </w:r>
            <w:r w:rsidR="00704D4D">
              <w:rPr>
                <w:noProof/>
                <w:webHidden/>
              </w:rPr>
              <w:fldChar w:fldCharType="end"/>
            </w:r>
          </w:hyperlink>
        </w:p>
        <w:p w14:paraId="6A24AABA" w14:textId="7C8AA499" w:rsidR="00D832D1" w:rsidRDefault="00D832D1">
          <w:r>
            <w:rPr>
              <w:b/>
              <w:bCs/>
              <w:noProof/>
            </w:rPr>
            <w:fldChar w:fldCharType="end"/>
          </w:r>
        </w:p>
      </w:sdtContent>
    </w:sdt>
    <w:p w14:paraId="4657005B" w14:textId="77777777" w:rsidR="00C573DB" w:rsidRDefault="00D832D1">
      <w:r>
        <w:br w:type="page"/>
      </w:r>
    </w:p>
    <w:p w14:paraId="12B57A47" w14:textId="3F2AE7FC" w:rsidR="00C573DB" w:rsidRDefault="00D832D1" w:rsidP="003C7585">
      <w:pPr>
        <w:pStyle w:val="Heading2"/>
      </w:pPr>
      <w:bookmarkStart w:id="3" w:name="_Toc117417465"/>
      <w:r>
        <w:lastRenderedPageBreak/>
        <w:t>List of Figures</w:t>
      </w:r>
      <w:bookmarkEnd w:id="3"/>
    </w:p>
    <w:p w14:paraId="5720B9C0" w14:textId="77777777" w:rsidR="00C573DB" w:rsidRDefault="00C573DB"/>
    <w:p w14:paraId="1C036549" w14:textId="0BB4E503" w:rsidR="00D832D1" w:rsidRDefault="00D832D1">
      <w:pPr>
        <w:pStyle w:val="TableofFigures"/>
        <w:tabs>
          <w:tab w:val="right" w:leader="dot" w:pos="9962"/>
        </w:tabs>
        <w:rPr>
          <w:noProof/>
        </w:rPr>
      </w:pPr>
      <w:r>
        <w:fldChar w:fldCharType="begin"/>
      </w:r>
      <w:r>
        <w:instrText xml:space="preserve"> TOC \h \z \c "Figure" </w:instrText>
      </w:r>
      <w:r>
        <w:fldChar w:fldCharType="separate"/>
      </w:r>
      <w:hyperlink w:anchor="_Toc117252217" w:history="1">
        <w:r w:rsidRPr="00A3316E">
          <w:rPr>
            <w:rStyle w:val="Hyperlink"/>
            <w:noProof/>
          </w:rPr>
          <w:t>Figure 1: Visual Soar at startup with no project loaded</w:t>
        </w:r>
        <w:r>
          <w:rPr>
            <w:noProof/>
            <w:webHidden/>
          </w:rPr>
          <w:tab/>
        </w:r>
        <w:r>
          <w:rPr>
            <w:noProof/>
            <w:webHidden/>
          </w:rPr>
          <w:fldChar w:fldCharType="begin"/>
        </w:r>
        <w:r>
          <w:rPr>
            <w:noProof/>
            <w:webHidden/>
          </w:rPr>
          <w:instrText xml:space="preserve"> PAGEREF _Toc117252217 \h </w:instrText>
        </w:r>
        <w:r>
          <w:rPr>
            <w:noProof/>
            <w:webHidden/>
          </w:rPr>
        </w:r>
        <w:r>
          <w:rPr>
            <w:noProof/>
            <w:webHidden/>
          </w:rPr>
          <w:fldChar w:fldCharType="separate"/>
        </w:r>
        <w:r>
          <w:rPr>
            <w:noProof/>
            <w:webHidden/>
          </w:rPr>
          <w:t>6</w:t>
        </w:r>
        <w:r>
          <w:rPr>
            <w:noProof/>
            <w:webHidden/>
          </w:rPr>
          <w:fldChar w:fldCharType="end"/>
        </w:r>
      </w:hyperlink>
    </w:p>
    <w:p w14:paraId="4951627B" w14:textId="599A1462" w:rsidR="00D832D1" w:rsidRDefault="004F4C16">
      <w:pPr>
        <w:pStyle w:val="TableofFigures"/>
        <w:tabs>
          <w:tab w:val="right" w:leader="dot" w:pos="9962"/>
        </w:tabs>
        <w:rPr>
          <w:noProof/>
        </w:rPr>
      </w:pPr>
      <w:hyperlink r:id="rId16" w:anchor="_Toc117252218" w:history="1">
        <w:r w:rsidR="00D832D1" w:rsidRPr="00A3316E">
          <w:rPr>
            <w:rStyle w:val="Hyperlink"/>
            <w:noProof/>
          </w:rPr>
          <w:t>Figure 2: New Agent Dialog</w:t>
        </w:r>
        <w:r w:rsidR="00D832D1">
          <w:rPr>
            <w:noProof/>
            <w:webHidden/>
          </w:rPr>
          <w:tab/>
        </w:r>
        <w:r w:rsidR="00D832D1">
          <w:rPr>
            <w:noProof/>
            <w:webHidden/>
          </w:rPr>
          <w:fldChar w:fldCharType="begin"/>
        </w:r>
        <w:r w:rsidR="00D832D1">
          <w:rPr>
            <w:noProof/>
            <w:webHidden/>
          </w:rPr>
          <w:instrText xml:space="preserve"> PAGEREF _Toc117252218 \h </w:instrText>
        </w:r>
        <w:r w:rsidR="00D832D1">
          <w:rPr>
            <w:noProof/>
            <w:webHidden/>
          </w:rPr>
        </w:r>
        <w:r w:rsidR="00D832D1">
          <w:rPr>
            <w:noProof/>
            <w:webHidden/>
          </w:rPr>
          <w:fldChar w:fldCharType="separate"/>
        </w:r>
        <w:r w:rsidR="00D832D1">
          <w:rPr>
            <w:noProof/>
            <w:webHidden/>
          </w:rPr>
          <w:t>6</w:t>
        </w:r>
        <w:r w:rsidR="00D832D1">
          <w:rPr>
            <w:noProof/>
            <w:webHidden/>
          </w:rPr>
          <w:fldChar w:fldCharType="end"/>
        </w:r>
      </w:hyperlink>
    </w:p>
    <w:p w14:paraId="523BF507" w14:textId="04B8E914" w:rsidR="00D832D1" w:rsidRDefault="004F4C16">
      <w:pPr>
        <w:pStyle w:val="TableofFigures"/>
        <w:tabs>
          <w:tab w:val="right" w:leader="dot" w:pos="9962"/>
        </w:tabs>
        <w:rPr>
          <w:noProof/>
        </w:rPr>
      </w:pPr>
      <w:hyperlink r:id="rId17" w:anchor="_Toc117252219" w:history="1">
        <w:r w:rsidR="00D832D1" w:rsidRPr="00A3316E">
          <w:rPr>
            <w:rStyle w:val="Hyperlink"/>
            <w:noProof/>
          </w:rPr>
          <w:t>Figure 3: Visual Soar with a project loaded</w:t>
        </w:r>
        <w:r w:rsidR="00710502">
          <w:rPr>
            <w:rStyle w:val="Hyperlink"/>
            <w:noProof/>
          </w:rPr>
          <w:t xml:space="preserve">. </w:t>
        </w:r>
        <w:r w:rsidR="00D832D1" w:rsidRPr="00A3316E">
          <w:rPr>
            <w:rStyle w:val="Hyperlink"/>
            <w:noProof/>
          </w:rPr>
          <w:t>An operator pane appears at the left.</w:t>
        </w:r>
        <w:r w:rsidR="00D832D1">
          <w:rPr>
            <w:noProof/>
            <w:webHidden/>
          </w:rPr>
          <w:tab/>
        </w:r>
        <w:r w:rsidR="00D832D1">
          <w:rPr>
            <w:noProof/>
            <w:webHidden/>
          </w:rPr>
          <w:fldChar w:fldCharType="begin"/>
        </w:r>
        <w:r w:rsidR="00D832D1">
          <w:rPr>
            <w:noProof/>
            <w:webHidden/>
          </w:rPr>
          <w:instrText xml:space="preserve"> PAGEREF _Toc117252219 \h </w:instrText>
        </w:r>
        <w:r w:rsidR="00D832D1">
          <w:rPr>
            <w:noProof/>
            <w:webHidden/>
          </w:rPr>
        </w:r>
        <w:r w:rsidR="00D832D1">
          <w:rPr>
            <w:noProof/>
            <w:webHidden/>
          </w:rPr>
          <w:fldChar w:fldCharType="separate"/>
        </w:r>
        <w:r w:rsidR="00D832D1">
          <w:rPr>
            <w:noProof/>
            <w:webHidden/>
          </w:rPr>
          <w:t>7</w:t>
        </w:r>
        <w:r w:rsidR="00D832D1">
          <w:rPr>
            <w:noProof/>
            <w:webHidden/>
          </w:rPr>
          <w:fldChar w:fldCharType="end"/>
        </w:r>
      </w:hyperlink>
    </w:p>
    <w:p w14:paraId="61340068" w14:textId="0B7B53C6" w:rsidR="00D832D1" w:rsidRDefault="004F4C16">
      <w:pPr>
        <w:pStyle w:val="TableofFigures"/>
        <w:tabs>
          <w:tab w:val="right" w:leader="dot" w:pos="9962"/>
        </w:tabs>
        <w:rPr>
          <w:noProof/>
        </w:rPr>
      </w:pPr>
      <w:hyperlink r:id="rId18" w:anchor="_Toc117252220" w:history="1">
        <w:r w:rsidR="00D832D1" w:rsidRPr="00A3316E">
          <w:rPr>
            <w:rStyle w:val="Hyperlink"/>
            <w:noProof/>
          </w:rPr>
          <w:t>Figure 4: Operator Pane Context Menu</w:t>
        </w:r>
        <w:r w:rsidR="00D832D1">
          <w:rPr>
            <w:noProof/>
            <w:webHidden/>
          </w:rPr>
          <w:tab/>
        </w:r>
        <w:r w:rsidR="00D832D1">
          <w:rPr>
            <w:noProof/>
            <w:webHidden/>
          </w:rPr>
          <w:fldChar w:fldCharType="begin"/>
        </w:r>
        <w:r w:rsidR="00D832D1">
          <w:rPr>
            <w:noProof/>
            <w:webHidden/>
          </w:rPr>
          <w:instrText xml:space="preserve"> PAGEREF _Toc117252220 \h </w:instrText>
        </w:r>
        <w:r w:rsidR="00D832D1">
          <w:rPr>
            <w:noProof/>
            <w:webHidden/>
          </w:rPr>
        </w:r>
        <w:r w:rsidR="00D832D1">
          <w:rPr>
            <w:noProof/>
            <w:webHidden/>
          </w:rPr>
          <w:fldChar w:fldCharType="separate"/>
        </w:r>
        <w:r w:rsidR="00D832D1">
          <w:rPr>
            <w:noProof/>
            <w:webHidden/>
          </w:rPr>
          <w:t>8</w:t>
        </w:r>
        <w:r w:rsidR="00D832D1">
          <w:rPr>
            <w:noProof/>
            <w:webHidden/>
          </w:rPr>
          <w:fldChar w:fldCharType="end"/>
        </w:r>
      </w:hyperlink>
    </w:p>
    <w:p w14:paraId="23008115" w14:textId="76831275" w:rsidR="00D832D1" w:rsidRDefault="004F4C16">
      <w:pPr>
        <w:pStyle w:val="TableofFigures"/>
        <w:tabs>
          <w:tab w:val="right" w:leader="dot" w:pos="9962"/>
        </w:tabs>
        <w:rPr>
          <w:noProof/>
        </w:rPr>
      </w:pPr>
      <w:hyperlink r:id="rId19" w:anchor="_Toc117252221" w:history="1">
        <w:r w:rsidR="00D832D1" w:rsidRPr="00A3316E">
          <w:rPr>
            <w:rStyle w:val="Hyperlink"/>
            <w:noProof/>
          </w:rPr>
          <w:t>Figure 5: Visual Soar Project File Structure</w:t>
        </w:r>
        <w:r w:rsidR="00D832D1">
          <w:rPr>
            <w:noProof/>
            <w:webHidden/>
          </w:rPr>
          <w:tab/>
        </w:r>
        <w:r w:rsidR="00D832D1">
          <w:rPr>
            <w:noProof/>
            <w:webHidden/>
          </w:rPr>
          <w:fldChar w:fldCharType="begin"/>
        </w:r>
        <w:r w:rsidR="00D832D1">
          <w:rPr>
            <w:noProof/>
            <w:webHidden/>
          </w:rPr>
          <w:instrText xml:space="preserve"> PAGEREF _Toc117252221 \h </w:instrText>
        </w:r>
        <w:r w:rsidR="00D832D1">
          <w:rPr>
            <w:noProof/>
            <w:webHidden/>
          </w:rPr>
        </w:r>
        <w:r w:rsidR="00D832D1">
          <w:rPr>
            <w:noProof/>
            <w:webHidden/>
          </w:rPr>
          <w:fldChar w:fldCharType="separate"/>
        </w:r>
        <w:r w:rsidR="00D832D1">
          <w:rPr>
            <w:noProof/>
            <w:webHidden/>
          </w:rPr>
          <w:t>9</w:t>
        </w:r>
        <w:r w:rsidR="00D832D1">
          <w:rPr>
            <w:noProof/>
            <w:webHidden/>
          </w:rPr>
          <w:fldChar w:fldCharType="end"/>
        </w:r>
      </w:hyperlink>
    </w:p>
    <w:p w14:paraId="6564BA4C" w14:textId="6AB710EA" w:rsidR="00D832D1" w:rsidRDefault="004F4C16">
      <w:pPr>
        <w:pStyle w:val="TableofFigures"/>
        <w:tabs>
          <w:tab w:val="left" w:pos="2829"/>
          <w:tab w:val="right" w:leader="dot" w:pos="9962"/>
        </w:tabs>
        <w:rPr>
          <w:noProof/>
        </w:rPr>
      </w:pPr>
      <w:hyperlink r:id="rId20" w:anchor="_Toc117252222" w:history="1">
        <w:r w:rsidR="00D832D1" w:rsidRPr="00A3316E">
          <w:rPr>
            <w:rStyle w:val="Hyperlink"/>
            <w:noProof/>
          </w:rPr>
          <w:t xml:space="preserve">Figure 6: Preferences Dialog, </w:t>
        </w:r>
        <w:r w:rsidR="00D832D1" w:rsidRPr="00D832D1">
          <w:rPr>
            <w:rStyle w:val="Hyperlink"/>
            <w:noProof/>
          </w:rPr>
          <w:t>General Tab</w:t>
        </w:r>
        <w:r w:rsidR="00D832D1" w:rsidRPr="00A3316E">
          <w:rPr>
            <w:rStyle w:val="Hyperlink"/>
            <w:noProof/>
          </w:rPr>
          <w:t xml:space="preserve">      </w:t>
        </w:r>
        <w:r w:rsidR="00D832D1">
          <w:rPr>
            <w:noProof/>
            <w:webHidden/>
          </w:rPr>
          <w:tab/>
        </w:r>
        <w:r w:rsidR="00D832D1">
          <w:rPr>
            <w:noProof/>
            <w:webHidden/>
          </w:rPr>
          <w:fldChar w:fldCharType="begin"/>
        </w:r>
        <w:r w:rsidR="00D832D1">
          <w:rPr>
            <w:noProof/>
            <w:webHidden/>
          </w:rPr>
          <w:instrText xml:space="preserve"> PAGEREF _Toc117252222 \h </w:instrText>
        </w:r>
        <w:r w:rsidR="00D832D1">
          <w:rPr>
            <w:noProof/>
            <w:webHidden/>
          </w:rPr>
        </w:r>
        <w:r w:rsidR="00D832D1">
          <w:rPr>
            <w:noProof/>
            <w:webHidden/>
          </w:rPr>
          <w:fldChar w:fldCharType="separate"/>
        </w:r>
        <w:r w:rsidR="00D832D1">
          <w:rPr>
            <w:noProof/>
            <w:webHidden/>
          </w:rPr>
          <w:t>12</w:t>
        </w:r>
        <w:r w:rsidR="00D832D1">
          <w:rPr>
            <w:noProof/>
            <w:webHidden/>
          </w:rPr>
          <w:fldChar w:fldCharType="end"/>
        </w:r>
      </w:hyperlink>
    </w:p>
    <w:p w14:paraId="644BF43C" w14:textId="47E376D7" w:rsidR="00D832D1" w:rsidRDefault="004F4C16">
      <w:pPr>
        <w:pStyle w:val="TableofFigures"/>
        <w:tabs>
          <w:tab w:val="left" w:pos="2829"/>
          <w:tab w:val="right" w:leader="dot" w:pos="9962"/>
        </w:tabs>
        <w:rPr>
          <w:noProof/>
        </w:rPr>
      </w:pPr>
      <w:hyperlink r:id="rId21" w:anchor="_Toc117252223" w:history="1">
        <w:r w:rsidR="00D832D1" w:rsidRPr="00A3316E">
          <w:rPr>
            <w:rStyle w:val="Hyperlink"/>
            <w:noProof/>
          </w:rPr>
          <w:t xml:space="preserve">Figure 7: Preferences Dialog, </w:t>
        </w:r>
        <w:r w:rsidR="00D832D1" w:rsidRPr="00D832D1">
          <w:rPr>
            <w:rStyle w:val="Hyperlink"/>
            <w:noProof/>
          </w:rPr>
          <w:t>Rule Editor Tab</w:t>
        </w:r>
        <w:r w:rsidR="00D832D1">
          <w:rPr>
            <w:rStyle w:val="Hyperlink"/>
            <w:noProof/>
          </w:rPr>
          <w:t xml:space="preserve"> </w:t>
        </w:r>
        <w:r w:rsidR="00D832D1" w:rsidRPr="00A3316E">
          <w:rPr>
            <w:rStyle w:val="Hyperlink"/>
            <w:noProof/>
          </w:rPr>
          <w:t xml:space="preserve">     </w:t>
        </w:r>
        <w:r w:rsidR="00D832D1">
          <w:rPr>
            <w:noProof/>
            <w:webHidden/>
          </w:rPr>
          <w:tab/>
        </w:r>
        <w:r w:rsidR="00D832D1">
          <w:rPr>
            <w:noProof/>
            <w:webHidden/>
          </w:rPr>
          <w:fldChar w:fldCharType="begin"/>
        </w:r>
        <w:r w:rsidR="00D832D1">
          <w:rPr>
            <w:noProof/>
            <w:webHidden/>
          </w:rPr>
          <w:instrText xml:space="preserve"> PAGEREF _Toc117252223 \h </w:instrText>
        </w:r>
        <w:r w:rsidR="00D832D1">
          <w:rPr>
            <w:noProof/>
            <w:webHidden/>
          </w:rPr>
        </w:r>
        <w:r w:rsidR="00D832D1">
          <w:rPr>
            <w:noProof/>
            <w:webHidden/>
          </w:rPr>
          <w:fldChar w:fldCharType="separate"/>
        </w:r>
        <w:r w:rsidR="00D832D1">
          <w:rPr>
            <w:noProof/>
            <w:webHidden/>
          </w:rPr>
          <w:t>12</w:t>
        </w:r>
        <w:r w:rsidR="00D832D1">
          <w:rPr>
            <w:noProof/>
            <w:webHidden/>
          </w:rPr>
          <w:fldChar w:fldCharType="end"/>
        </w:r>
      </w:hyperlink>
    </w:p>
    <w:p w14:paraId="50E5A0F3" w14:textId="7FECEA5D" w:rsidR="00D832D1" w:rsidRDefault="004F4C16">
      <w:pPr>
        <w:pStyle w:val="TableofFigures"/>
        <w:tabs>
          <w:tab w:val="right" w:leader="dot" w:pos="9962"/>
        </w:tabs>
        <w:rPr>
          <w:noProof/>
        </w:rPr>
      </w:pPr>
      <w:hyperlink w:anchor="_Toc117252224" w:history="1">
        <w:r w:rsidR="00D832D1" w:rsidRPr="00A3316E">
          <w:rPr>
            <w:rStyle w:val="Hyperlink"/>
            <w:noProof/>
          </w:rPr>
          <w:t>Figure 8: A simple operator and the datamap</w:t>
        </w:r>
        <w:r w:rsidR="00F41A19">
          <w:rPr>
            <w:rStyle w:val="Hyperlink"/>
            <w:noProof/>
          </w:rPr>
          <w:fldChar w:fldCharType="begin"/>
        </w:r>
        <w:r w:rsidR="00F41A19">
          <w:instrText xml:space="preserve"> XE "</w:instrText>
        </w:r>
        <w:r w:rsidR="00F41A19" w:rsidRPr="001D7990">
          <w:instrText>datamap</w:instrText>
        </w:r>
        <w:r w:rsidR="00F41A19">
          <w:instrText xml:space="preserve">" </w:instrText>
        </w:r>
        <w:r w:rsidR="00F41A19">
          <w:rPr>
            <w:rStyle w:val="Hyperlink"/>
            <w:noProof/>
          </w:rPr>
          <w:fldChar w:fldCharType="end"/>
        </w:r>
        <w:r w:rsidR="00D832D1" w:rsidRPr="00A3316E">
          <w:rPr>
            <w:rStyle w:val="Hyperlink"/>
            <w:noProof/>
          </w:rPr>
          <w:t xml:space="preserve"> for the substate it creates</w:t>
        </w:r>
        <w:r w:rsidR="00D832D1">
          <w:rPr>
            <w:noProof/>
            <w:webHidden/>
          </w:rPr>
          <w:tab/>
        </w:r>
        <w:r w:rsidR="00D832D1">
          <w:rPr>
            <w:noProof/>
            <w:webHidden/>
          </w:rPr>
          <w:fldChar w:fldCharType="begin"/>
        </w:r>
        <w:r w:rsidR="00D832D1">
          <w:rPr>
            <w:noProof/>
            <w:webHidden/>
          </w:rPr>
          <w:instrText xml:space="preserve"> PAGEREF _Toc117252224 \h </w:instrText>
        </w:r>
        <w:r w:rsidR="00D832D1">
          <w:rPr>
            <w:noProof/>
            <w:webHidden/>
          </w:rPr>
        </w:r>
        <w:r w:rsidR="00D832D1">
          <w:rPr>
            <w:noProof/>
            <w:webHidden/>
          </w:rPr>
          <w:fldChar w:fldCharType="separate"/>
        </w:r>
        <w:r w:rsidR="00D832D1">
          <w:rPr>
            <w:noProof/>
            <w:webHidden/>
          </w:rPr>
          <w:t>14</w:t>
        </w:r>
        <w:r w:rsidR="00D832D1">
          <w:rPr>
            <w:noProof/>
            <w:webHidden/>
          </w:rPr>
          <w:fldChar w:fldCharType="end"/>
        </w:r>
      </w:hyperlink>
    </w:p>
    <w:p w14:paraId="145C6D7C" w14:textId="22AC5E81" w:rsidR="00D832D1" w:rsidRDefault="004F4C16">
      <w:pPr>
        <w:pStyle w:val="TableofFigures"/>
        <w:tabs>
          <w:tab w:val="right" w:leader="dot" w:pos="9962"/>
        </w:tabs>
        <w:rPr>
          <w:noProof/>
        </w:rPr>
      </w:pPr>
      <w:hyperlink r:id="rId22" w:anchor="_Toc117252225" w:history="1">
        <w:r w:rsidR="00D832D1" w:rsidRPr="00A3316E">
          <w:rPr>
            <w:rStyle w:val="Hyperlink"/>
            <w:noProof/>
          </w:rPr>
          <w:t>Figure 9: Datamap Context Menu</w:t>
        </w:r>
        <w:r w:rsidR="00D832D1">
          <w:rPr>
            <w:noProof/>
            <w:webHidden/>
          </w:rPr>
          <w:tab/>
        </w:r>
        <w:r w:rsidR="00D832D1">
          <w:rPr>
            <w:noProof/>
            <w:webHidden/>
          </w:rPr>
          <w:fldChar w:fldCharType="begin"/>
        </w:r>
        <w:r w:rsidR="00D832D1">
          <w:rPr>
            <w:noProof/>
            <w:webHidden/>
          </w:rPr>
          <w:instrText xml:space="preserve"> PAGEREF _Toc117252225 \h </w:instrText>
        </w:r>
        <w:r w:rsidR="00D832D1">
          <w:rPr>
            <w:noProof/>
            <w:webHidden/>
          </w:rPr>
        </w:r>
        <w:r w:rsidR="00D832D1">
          <w:rPr>
            <w:noProof/>
            <w:webHidden/>
          </w:rPr>
          <w:fldChar w:fldCharType="separate"/>
        </w:r>
        <w:r w:rsidR="00D832D1">
          <w:rPr>
            <w:noProof/>
            <w:webHidden/>
          </w:rPr>
          <w:t>15</w:t>
        </w:r>
        <w:r w:rsidR="00D832D1">
          <w:rPr>
            <w:noProof/>
            <w:webHidden/>
          </w:rPr>
          <w:fldChar w:fldCharType="end"/>
        </w:r>
      </w:hyperlink>
    </w:p>
    <w:p w14:paraId="38E0F468" w14:textId="088D1043" w:rsidR="00D832D1" w:rsidRDefault="004F4C16">
      <w:pPr>
        <w:pStyle w:val="TableofFigures"/>
        <w:tabs>
          <w:tab w:val="right" w:leader="dot" w:pos="9962"/>
        </w:tabs>
        <w:rPr>
          <w:noProof/>
        </w:rPr>
      </w:pPr>
      <w:hyperlink r:id="rId23" w:anchor="_Toc117252226" w:history="1">
        <w:r w:rsidR="00D832D1" w:rsidRPr="00A3316E">
          <w:rPr>
            <w:rStyle w:val="Hyperlink"/>
            <w:noProof/>
          </w:rPr>
          <w:t>Figure 10: Add Enumeration</w:t>
        </w:r>
        <w:r w:rsidR="0061096B">
          <w:rPr>
            <w:rStyle w:val="Hyperlink"/>
            <w:noProof/>
          </w:rPr>
          <w:fldChar w:fldCharType="begin"/>
        </w:r>
        <w:r w:rsidR="0061096B">
          <w:instrText xml:space="preserve"> XE "</w:instrText>
        </w:r>
        <w:r w:rsidR="0061096B" w:rsidRPr="008A6ADF">
          <w:rPr>
            <w:rStyle w:val="MenuOption"/>
          </w:rPr>
          <w:instrText>Enumeration</w:instrText>
        </w:r>
        <w:r w:rsidR="0061096B">
          <w:instrText xml:space="preserve">" </w:instrText>
        </w:r>
        <w:r w:rsidR="0061096B">
          <w:rPr>
            <w:rStyle w:val="Hyperlink"/>
            <w:noProof/>
          </w:rPr>
          <w:fldChar w:fldCharType="end"/>
        </w:r>
        <w:r w:rsidR="00D832D1" w:rsidRPr="00A3316E">
          <w:rPr>
            <w:rStyle w:val="Hyperlink"/>
            <w:noProof/>
          </w:rPr>
          <w:t xml:space="preserve"> Dialog</w:t>
        </w:r>
        <w:r w:rsidR="00D832D1">
          <w:rPr>
            <w:noProof/>
            <w:webHidden/>
          </w:rPr>
          <w:tab/>
        </w:r>
        <w:r w:rsidR="00D832D1">
          <w:rPr>
            <w:noProof/>
            <w:webHidden/>
          </w:rPr>
          <w:fldChar w:fldCharType="begin"/>
        </w:r>
        <w:r w:rsidR="00D832D1">
          <w:rPr>
            <w:noProof/>
            <w:webHidden/>
          </w:rPr>
          <w:instrText xml:space="preserve"> PAGEREF _Toc117252226 \h </w:instrText>
        </w:r>
        <w:r w:rsidR="00D832D1">
          <w:rPr>
            <w:noProof/>
            <w:webHidden/>
          </w:rPr>
        </w:r>
        <w:r w:rsidR="00D832D1">
          <w:rPr>
            <w:noProof/>
            <w:webHidden/>
          </w:rPr>
          <w:fldChar w:fldCharType="separate"/>
        </w:r>
        <w:r w:rsidR="00D832D1">
          <w:rPr>
            <w:noProof/>
            <w:webHidden/>
          </w:rPr>
          <w:t>15</w:t>
        </w:r>
        <w:r w:rsidR="00D832D1">
          <w:rPr>
            <w:noProof/>
            <w:webHidden/>
          </w:rPr>
          <w:fldChar w:fldCharType="end"/>
        </w:r>
      </w:hyperlink>
    </w:p>
    <w:p w14:paraId="290D02C3" w14:textId="392128D6" w:rsidR="00D832D1" w:rsidRDefault="004F4C16">
      <w:pPr>
        <w:pStyle w:val="TableofFigures"/>
        <w:tabs>
          <w:tab w:val="right" w:leader="dot" w:pos="9962"/>
        </w:tabs>
        <w:rPr>
          <w:noProof/>
        </w:rPr>
      </w:pPr>
      <w:hyperlink w:anchor="_Toc117252227" w:history="1">
        <w:r w:rsidR="00D832D1" w:rsidRPr="00A3316E">
          <w:rPr>
            <w:rStyle w:val="Hyperlink"/>
            <w:noProof/>
          </w:rPr>
          <w:t>Figure 11: Example datamap</w:t>
        </w:r>
        <w:r w:rsidR="00F41A19">
          <w:rPr>
            <w:rStyle w:val="Hyperlink"/>
            <w:noProof/>
          </w:rPr>
          <w:fldChar w:fldCharType="begin"/>
        </w:r>
        <w:r w:rsidR="00F41A19">
          <w:instrText xml:space="preserve"> XE "</w:instrText>
        </w:r>
        <w:r w:rsidR="00F41A19" w:rsidRPr="001D7990">
          <w:instrText>datamap</w:instrText>
        </w:r>
        <w:r w:rsidR="00F41A19">
          <w:instrText xml:space="preserve">" </w:instrText>
        </w:r>
        <w:r w:rsidR="00F41A19">
          <w:rPr>
            <w:rStyle w:val="Hyperlink"/>
            <w:noProof/>
          </w:rPr>
          <w:fldChar w:fldCharType="end"/>
        </w:r>
        <w:r w:rsidR="00D832D1" w:rsidRPr="00A3316E">
          <w:rPr>
            <w:rStyle w:val="Hyperlink"/>
            <w:noProof/>
          </w:rPr>
          <w:t xml:space="preserve"> modification</w:t>
        </w:r>
        <w:r w:rsidR="00D832D1">
          <w:rPr>
            <w:noProof/>
            <w:webHidden/>
          </w:rPr>
          <w:tab/>
        </w:r>
        <w:r w:rsidR="00D832D1">
          <w:rPr>
            <w:noProof/>
            <w:webHidden/>
          </w:rPr>
          <w:fldChar w:fldCharType="begin"/>
        </w:r>
        <w:r w:rsidR="00D832D1">
          <w:rPr>
            <w:noProof/>
            <w:webHidden/>
          </w:rPr>
          <w:instrText xml:space="preserve"> PAGEREF _Toc117252227 \h </w:instrText>
        </w:r>
        <w:r w:rsidR="00D832D1">
          <w:rPr>
            <w:noProof/>
            <w:webHidden/>
          </w:rPr>
        </w:r>
        <w:r w:rsidR="00D832D1">
          <w:rPr>
            <w:noProof/>
            <w:webHidden/>
          </w:rPr>
          <w:fldChar w:fldCharType="separate"/>
        </w:r>
        <w:r w:rsidR="00D832D1">
          <w:rPr>
            <w:noProof/>
            <w:webHidden/>
          </w:rPr>
          <w:t>17</w:t>
        </w:r>
        <w:r w:rsidR="00D832D1">
          <w:rPr>
            <w:noProof/>
            <w:webHidden/>
          </w:rPr>
          <w:fldChar w:fldCharType="end"/>
        </w:r>
      </w:hyperlink>
    </w:p>
    <w:p w14:paraId="732FC987" w14:textId="4E437A1A" w:rsidR="00D832D1" w:rsidRDefault="004F4C16">
      <w:pPr>
        <w:pStyle w:val="TableofFigures"/>
        <w:tabs>
          <w:tab w:val="right" w:leader="dot" w:pos="9962"/>
        </w:tabs>
        <w:rPr>
          <w:noProof/>
        </w:rPr>
      </w:pPr>
      <w:hyperlink w:anchor="_Toc117252228" w:history="1">
        <w:r w:rsidR="00D832D1" w:rsidRPr="00A3316E">
          <w:rPr>
            <w:rStyle w:val="Hyperlink"/>
            <w:noProof/>
          </w:rPr>
          <w:t>Figure 12: Example of generating datamap</w:t>
        </w:r>
        <w:r w:rsidR="00F41A19">
          <w:rPr>
            <w:rStyle w:val="Hyperlink"/>
            <w:noProof/>
          </w:rPr>
          <w:fldChar w:fldCharType="begin"/>
        </w:r>
        <w:r w:rsidR="00F41A19">
          <w:instrText xml:space="preserve"> XE "</w:instrText>
        </w:r>
        <w:r w:rsidR="00F41A19" w:rsidRPr="001D7990">
          <w:instrText>datamap</w:instrText>
        </w:r>
        <w:r w:rsidR="00F41A19">
          <w:instrText xml:space="preserve">" </w:instrText>
        </w:r>
        <w:r w:rsidR="00F41A19">
          <w:rPr>
            <w:rStyle w:val="Hyperlink"/>
            <w:noProof/>
          </w:rPr>
          <w:fldChar w:fldCharType="end"/>
        </w:r>
        <w:r w:rsidR="00D832D1" w:rsidRPr="00A3316E">
          <w:rPr>
            <w:rStyle w:val="Hyperlink"/>
            <w:noProof/>
          </w:rPr>
          <w:t xml:space="preserve"> entries</w:t>
        </w:r>
        <w:r w:rsidR="00D832D1">
          <w:rPr>
            <w:noProof/>
            <w:webHidden/>
          </w:rPr>
          <w:tab/>
        </w:r>
        <w:r w:rsidR="00D832D1">
          <w:rPr>
            <w:noProof/>
            <w:webHidden/>
          </w:rPr>
          <w:fldChar w:fldCharType="begin"/>
        </w:r>
        <w:r w:rsidR="00D832D1">
          <w:rPr>
            <w:noProof/>
            <w:webHidden/>
          </w:rPr>
          <w:instrText xml:space="preserve"> PAGEREF _Toc117252228 \h </w:instrText>
        </w:r>
        <w:r w:rsidR="00D832D1">
          <w:rPr>
            <w:noProof/>
            <w:webHidden/>
          </w:rPr>
        </w:r>
        <w:r w:rsidR="00D832D1">
          <w:rPr>
            <w:noProof/>
            <w:webHidden/>
          </w:rPr>
          <w:fldChar w:fldCharType="separate"/>
        </w:r>
        <w:r w:rsidR="00D832D1">
          <w:rPr>
            <w:noProof/>
            <w:webHidden/>
          </w:rPr>
          <w:t>19</w:t>
        </w:r>
        <w:r w:rsidR="00D832D1">
          <w:rPr>
            <w:noProof/>
            <w:webHidden/>
          </w:rPr>
          <w:fldChar w:fldCharType="end"/>
        </w:r>
      </w:hyperlink>
    </w:p>
    <w:p w14:paraId="0B534651" w14:textId="7B87FA29" w:rsidR="00D832D1" w:rsidRDefault="004F4C16">
      <w:pPr>
        <w:pStyle w:val="TableofFigures"/>
        <w:tabs>
          <w:tab w:val="right" w:leader="dot" w:pos="9962"/>
        </w:tabs>
        <w:rPr>
          <w:noProof/>
        </w:rPr>
      </w:pPr>
      <w:hyperlink w:anchor="_Toc117252229" w:history="1">
        <w:r w:rsidR="00D832D1" w:rsidRPr="00A3316E">
          <w:rPr>
            <w:rStyle w:val="Hyperlink"/>
            <w:noProof/>
          </w:rPr>
          <w:t>Figure 13: Result of validating datamap</w:t>
        </w:r>
        <w:r w:rsidR="00F41A19">
          <w:rPr>
            <w:rStyle w:val="Hyperlink"/>
            <w:noProof/>
          </w:rPr>
          <w:fldChar w:fldCharType="begin"/>
        </w:r>
        <w:r w:rsidR="00F41A19">
          <w:instrText xml:space="preserve"> XE "</w:instrText>
        </w:r>
        <w:r w:rsidR="00F41A19" w:rsidRPr="001D7990">
          <w:instrText>datamap</w:instrText>
        </w:r>
        <w:r w:rsidR="00F41A19">
          <w:instrText xml:space="preserve">" </w:instrText>
        </w:r>
        <w:r w:rsidR="00F41A19">
          <w:rPr>
            <w:rStyle w:val="Hyperlink"/>
            <w:noProof/>
          </w:rPr>
          <w:fldChar w:fldCharType="end"/>
        </w:r>
        <w:r w:rsidR="00D832D1" w:rsidRPr="00A3316E">
          <w:rPr>
            <w:rStyle w:val="Hyperlink"/>
            <w:noProof/>
          </w:rPr>
          <w:t xml:space="preserve"> entries</w:t>
        </w:r>
        <w:r w:rsidR="00D832D1">
          <w:rPr>
            <w:noProof/>
            <w:webHidden/>
          </w:rPr>
          <w:tab/>
        </w:r>
        <w:r w:rsidR="00D832D1">
          <w:rPr>
            <w:noProof/>
            <w:webHidden/>
          </w:rPr>
          <w:fldChar w:fldCharType="begin"/>
        </w:r>
        <w:r w:rsidR="00D832D1">
          <w:rPr>
            <w:noProof/>
            <w:webHidden/>
          </w:rPr>
          <w:instrText xml:space="preserve"> PAGEREF _Toc117252229 \h </w:instrText>
        </w:r>
        <w:r w:rsidR="00D832D1">
          <w:rPr>
            <w:noProof/>
            <w:webHidden/>
          </w:rPr>
        </w:r>
        <w:r w:rsidR="00D832D1">
          <w:rPr>
            <w:noProof/>
            <w:webHidden/>
          </w:rPr>
          <w:fldChar w:fldCharType="separate"/>
        </w:r>
        <w:r w:rsidR="00D832D1">
          <w:rPr>
            <w:noProof/>
            <w:webHidden/>
          </w:rPr>
          <w:t>20</w:t>
        </w:r>
        <w:r w:rsidR="00D832D1">
          <w:rPr>
            <w:noProof/>
            <w:webHidden/>
          </w:rPr>
          <w:fldChar w:fldCharType="end"/>
        </w:r>
      </w:hyperlink>
    </w:p>
    <w:p w14:paraId="14BD5816" w14:textId="7437E061" w:rsidR="00D832D1" w:rsidRDefault="004F4C16">
      <w:pPr>
        <w:pStyle w:val="TableofFigures"/>
        <w:tabs>
          <w:tab w:val="right" w:leader="dot" w:pos="9962"/>
        </w:tabs>
        <w:rPr>
          <w:noProof/>
        </w:rPr>
      </w:pPr>
      <w:hyperlink r:id="rId24" w:anchor="_Toc117252230" w:history="1">
        <w:r w:rsidR="00D832D1" w:rsidRPr="00A3316E">
          <w:rPr>
            <w:rStyle w:val="Hyperlink"/>
            <w:noProof/>
          </w:rPr>
          <w:t>Figure 14: Error connecting to remote kernel</w:t>
        </w:r>
        <w:r w:rsidR="00D832D1">
          <w:rPr>
            <w:noProof/>
            <w:webHidden/>
          </w:rPr>
          <w:tab/>
        </w:r>
        <w:r w:rsidR="00D832D1">
          <w:rPr>
            <w:noProof/>
            <w:webHidden/>
          </w:rPr>
          <w:fldChar w:fldCharType="begin"/>
        </w:r>
        <w:r w:rsidR="00D832D1">
          <w:rPr>
            <w:noProof/>
            <w:webHidden/>
          </w:rPr>
          <w:instrText xml:space="preserve"> PAGEREF _Toc117252230 \h </w:instrText>
        </w:r>
        <w:r w:rsidR="00D832D1">
          <w:rPr>
            <w:noProof/>
            <w:webHidden/>
          </w:rPr>
        </w:r>
        <w:r w:rsidR="00D832D1">
          <w:rPr>
            <w:noProof/>
            <w:webHidden/>
          </w:rPr>
          <w:fldChar w:fldCharType="separate"/>
        </w:r>
        <w:r w:rsidR="00D832D1">
          <w:rPr>
            <w:noProof/>
            <w:webHidden/>
          </w:rPr>
          <w:t>21</w:t>
        </w:r>
        <w:r w:rsidR="00D832D1">
          <w:rPr>
            <w:noProof/>
            <w:webHidden/>
          </w:rPr>
          <w:fldChar w:fldCharType="end"/>
        </w:r>
      </w:hyperlink>
    </w:p>
    <w:p w14:paraId="3EE9027C" w14:textId="4E353540" w:rsidR="00D832D1" w:rsidRDefault="004F4C16">
      <w:pPr>
        <w:pStyle w:val="TableofFigures"/>
        <w:tabs>
          <w:tab w:val="right" w:leader="dot" w:pos="9962"/>
        </w:tabs>
        <w:rPr>
          <w:noProof/>
        </w:rPr>
      </w:pPr>
      <w:hyperlink r:id="rId25" w:anchor="_Toc117252231" w:history="1">
        <w:r w:rsidR="00D832D1" w:rsidRPr="00A3316E">
          <w:rPr>
            <w:rStyle w:val="Hyperlink"/>
            <w:noProof/>
          </w:rPr>
          <w:t>Figure 15: Exception when initializing the SML library</w:t>
        </w:r>
        <w:r w:rsidR="00D832D1">
          <w:rPr>
            <w:noProof/>
            <w:webHidden/>
          </w:rPr>
          <w:tab/>
        </w:r>
        <w:r w:rsidR="00D832D1">
          <w:rPr>
            <w:noProof/>
            <w:webHidden/>
          </w:rPr>
          <w:fldChar w:fldCharType="begin"/>
        </w:r>
        <w:r w:rsidR="00D832D1">
          <w:rPr>
            <w:noProof/>
            <w:webHidden/>
          </w:rPr>
          <w:instrText xml:space="preserve"> PAGEREF _Toc117252231 \h </w:instrText>
        </w:r>
        <w:r w:rsidR="00D832D1">
          <w:rPr>
            <w:noProof/>
            <w:webHidden/>
          </w:rPr>
        </w:r>
        <w:r w:rsidR="00D832D1">
          <w:rPr>
            <w:noProof/>
            <w:webHidden/>
          </w:rPr>
          <w:fldChar w:fldCharType="separate"/>
        </w:r>
        <w:r w:rsidR="00D832D1">
          <w:rPr>
            <w:noProof/>
            <w:webHidden/>
          </w:rPr>
          <w:t>21</w:t>
        </w:r>
        <w:r w:rsidR="00D832D1">
          <w:rPr>
            <w:noProof/>
            <w:webHidden/>
          </w:rPr>
          <w:fldChar w:fldCharType="end"/>
        </w:r>
      </w:hyperlink>
    </w:p>
    <w:p w14:paraId="0C111542" w14:textId="78F19E0B" w:rsidR="00D832D1" w:rsidRDefault="004F4C16">
      <w:pPr>
        <w:pStyle w:val="TableofFigures"/>
        <w:tabs>
          <w:tab w:val="right" w:leader="dot" w:pos="9962"/>
        </w:tabs>
        <w:rPr>
          <w:noProof/>
        </w:rPr>
      </w:pPr>
      <w:hyperlink r:id="rId26" w:anchor="_Toc117252232" w:history="1">
        <w:r w:rsidR="00D832D1" w:rsidRPr="00A3316E">
          <w:rPr>
            <w:rStyle w:val="Hyperlink"/>
            <w:noProof/>
          </w:rPr>
          <w:t>Figure 16: Example output from Send All Files</w:t>
        </w:r>
        <w:r w:rsidR="00D832D1">
          <w:rPr>
            <w:noProof/>
            <w:webHidden/>
          </w:rPr>
          <w:tab/>
        </w:r>
        <w:r w:rsidR="00D832D1">
          <w:rPr>
            <w:noProof/>
            <w:webHidden/>
          </w:rPr>
          <w:fldChar w:fldCharType="begin"/>
        </w:r>
        <w:r w:rsidR="00D832D1">
          <w:rPr>
            <w:noProof/>
            <w:webHidden/>
          </w:rPr>
          <w:instrText xml:space="preserve"> PAGEREF _Toc117252232 \h </w:instrText>
        </w:r>
        <w:r w:rsidR="00D832D1">
          <w:rPr>
            <w:noProof/>
            <w:webHidden/>
          </w:rPr>
        </w:r>
        <w:r w:rsidR="00D832D1">
          <w:rPr>
            <w:noProof/>
            <w:webHidden/>
          </w:rPr>
          <w:fldChar w:fldCharType="separate"/>
        </w:r>
        <w:r w:rsidR="00D832D1">
          <w:rPr>
            <w:noProof/>
            <w:webHidden/>
          </w:rPr>
          <w:t>22</w:t>
        </w:r>
        <w:r w:rsidR="00D832D1">
          <w:rPr>
            <w:noProof/>
            <w:webHidden/>
          </w:rPr>
          <w:fldChar w:fldCharType="end"/>
        </w:r>
      </w:hyperlink>
    </w:p>
    <w:p w14:paraId="06694006" w14:textId="0D99AF5B" w:rsidR="00D832D1" w:rsidRDefault="004F4C16">
      <w:pPr>
        <w:pStyle w:val="TableofFigures"/>
        <w:tabs>
          <w:tab w:val="right" w:leader="dot" w:pos="9962"/>
        </w:tabs>
        <w:rPr>
          <w:noProof/>
        </w:rPr>
      </w:pPr>
      <w:hyperlink r:id="rId27" w:anchor="_Toc117252233" w:history="1">
        <w:r w:rsidR="00D832D1" w:rsidRPr="00A3316E">
          <w:rPr>
            <w:rStyle w:val="Hyperlink"/>
            <w:noProof/>
          </w:rPr>
          <w:t>Figure 17: Example output from example raw command</w:t>
        </w:r>
        <w:r w:rsidR="00D832D1">
          <w:rPr>
            <w:noProof/>
            <w:webHidden/>
          </w:rPr>
          <w:tab/>
        </w:r>
        <w:r w:rsidR="00D832D1">
          <w:rPr>
            <w:noProof/>
            <w:webHidden/>
          </w:rPr>
          <w:fldChar w:fldCharType="begin"/>
        </w:r>
        <w:r w:rsidR="00D832D1">
          <w:rPr>
            <w:noProof/>
            <w:webHidden/>
          </w:rPr>
          <w:instrText xml:space="preserve"> PAGEREF _Toc117252233 \h </w:instrText>
        </w:r>
        <w:r w:rsidR="00D832D1">
          <w:rPr>
            <w:noProof/>
            <w:webHidden/>
          </w:rPr>
        </w:r>
        <w:r w:rsidR="00D832D1">
          <w:rPr>
            <w:noProof/>
            <w:webHidden/>
          </w:rPr>
          <w:fldChar w:fldCharType="separate"/>
        </w:r>
        <w:r w:rsidR="00D832D1">
          <w:rPr>
            <w:noProof/>
            <w:webHidden/>
          </w:rPr>
          <w:t>23</w:t>
        </w:r>
        <w:r w:rsidR="00D832D1">
          <w:rPr>
            <w:noProof/>
            <w:webHidden/>
          </w:rPr>
          <w:fldChar w:fldCharType="end"/>
        </w:r>
      </w:hyperlink>
    </w:p>
    <w:p w14:paraId="1D82F14A" w14:textId="0EC9DEC1" w:rsidR="00C573DB" w:rsidRDefault="00D832D1">
      <w:r>
        <w:fldChar w:fldCharType="end"/>
      </w:r>
    </w:p>
    <w:p w14:paraId="436F64FF" w14:textId="77777777" w:rsidR="00C573DB" w:rsidRDefault="00D832D1">
      <w:r>
        <w:br w:type="page"/>
      </w:r>
    </w:p>
    <w:p w14:paraId="23825E8F" w14:textId="77777777" w:rsidR="00C573DB" w:rsidRDefault="00D832D1" w:rsidP="003C7585">
      <w:pPr>
        <w:pStyle w:val="Heading2"/>
      </w:pPr>
      <w:bookmarkStart w:id="4" w:name="_Toc117417466"/>
      <w:r>
        <w:lastRenderedPageBreak/>
        <w:t>Chapter 1: Introduction</w:t>
      </w:r>
      <w:bookmarkEnd w:id="4"/>
    </w:p>
    <w:p w14:paraId="5B725835" w14:textId="77777777" w:rsidR="00C573DB" w:rsidRDefault="00C573DB"/>
    <w:p w14:paraId="4CAED54D" w14:textId="77777777" w:rsidR="00C573DB" w:rsidRDefault="00D832D1" w:rsidP="003C7585">
      <w:pPr>
        <w:pStyle w:val="Heading3"/>
      </w:pPr>
      <w:bookmarkStart w:id="5" w:name="_Toc117417467"/>
      <w:r>
        <w:t>Overview</w:t>
      </w:r>
      <w:bookmarkEnd w:id="5"/>
    </w:p>
    <w:p w14:paraId="44D2F626" w14:textId="2BEA26E7" w:rsidR="00C573DB" w:rsidRDefault="00D832D1">
      <w:r>
        <w:t xml:space="preserve">Visual Soar </w:t>
      </w:r>
      <w:r w:rsidR="00B67842">
        <w:t>is an interactive development environment (IDE) created to support the creation of Soar agents. It</w:t>
      </w:r>
      <w:r w:rsidR="00617666">
        <w:t xml:space="preserve"> </w:t>
      </w:r>
      <w:r>
        <w:t xml:space="preserve">was created </w:t>
      </w:r>
      <w:r w:rsidR="004530A4">
        <w:t>1999-</w:t>
      </w:r>
      <w:r w:rsidR="00FD374D">
        <w:t>200</w:t>
      </w:r>
      <w:r w:rsidR="008A280C">
        <w:t>1</w:t>
      </w:r>
      <w:r w:rsidR="00FD374D">
        <w:t xml:space="preserve"> </w:t>
      </w:r>
      <w:r>
        <w:t xml:space="preserve">by John Bauman and Brad Jones, then </w:t>
      </w:r>
      <w:r w:rsidR="00991B38">
        <w:t>under</w:t>
      </w:r>
      <w:r>
        <w:t xml:space="preserve">graduate students at the University of Michigan. </w:t>
      </w:r>
      <w:r w:rsidR="00FD374D">
        <w:t>Extensions were made by Brian Harleton, and most recently Andrew Nuxoll.</w:t>
      </w:r>
      <w:r>
        <w:t xml:space="preserve"> </w:t>
      </w:r>
    </w:p>
    <w:p w14:paraId="6C39EC57" w14:textId="77777777" w:rsidR="00C573DB" w:rsidRDefault="00C573DB"/>
    <w:p w14:paraId="447290F0" w14:textId="694D6BAE" w:rsidR="009118B4" w:rsidRDefault="009118B4" w:rsidP="009118B4">
      <w:r>
        <w:t>Visual Soar contains tools that directly support Soar-related programming tasks, especially editing production source code and organizing source code into an operator hierarchy. Furthermore, you can use Visual Soar to define a datamap</w:t>
      </w:r>
      <w:r>
        <w:fldChar w:fldCharType="begin"/>
      </w:r>
      <w:r>
        <w:instrText xml:space="preserve"> XE "</w:instrText>
      </w:r>
      <w:r w:rsidRPr="002E7D8D">
        <w:instrText>datamap</w:instrText>
      </w:r>
      <w:r>
        <w:instrText xml:space="preserve">" </w:instrText>
      </w:r>
      <w:r>
        <w:fldChar w:fldCharType="end"/>
      </w:r>
      <w:r>
        <w:t>:  a model</w:t>
      </w:r>
      <w:r w:rsidR="00617666">
        <w:t xml:space="preserve"> for the structure</w:t>
      </w:r>
      <w:r>
        <w:t xml:space="preserve"> of the </w:t>
      </w:r>
      <w:r w:rsidR="00617666">
        <w:t xml:space="preserve">working-memory </w:t>
      </w:r>
      <w:r>
        <w:t>elements</w:t>
      </w:r>
      <w:r>
        <w:fldChar w:fldCharType="begin"/>
      </w:r>
      <w:r>
        <w:instrText xml:space="preserve"> XE "</w:instrText>
      </w:r>
      <w:r w:rsidRPr="00D92A74">
        <w:instrText>working memory</w:instrText>
      </w:r>
      <w:r>
        <w:instrText xml:space="preserve">" </w:instrText>
      </w:r>
      <w:r>
        <w:fldChar w:fldCharType="end"/>
      </w:r>
      <w:r>
        <w:t xml:space="preserve">. Visual Soar </w:t>
      </w:r>
      <w:r w:rsidR="007C45AF">
        <w:t xml:space="preserve">can </w:t>
      </w:r>
      <w:r>
        <w:t xml:space="preserve">verify </w:t>
      </w:r>
      <w:r w:rsidR="007C45AF">
        <w:t xml:space="preserve">that </w:t>
      </w:r>
      <w:r>
        <w:t>your productions are consistent with that model and use it to auto-complete attributes and values for you as you type</w:t>
      </w:r>
      <w:r w:rsidR="00710502">
        <w:t xml:space="preserve">. </w:t>
      </w:r>
      <w:r>
        <w:t>Visual Soar does not contain a built-in debugger</w:t>
      </w:r>
      <w:r w:rsidR="00602850">
        <w:fldChar w:fldCharType="begin"/>
      </w:r>
      <w:r w:rsidR="00602850">
        <w:instrText xml:space="preserve"> XE "</w:instrText>
      </w:r>
      <w:r w:rsidR="00602850" w:rsidRPr="004F0DEE">
        <w:instrText>debugger</w:instrText>
      </w:r>
      <w:r w:rsidR="00602850">
        <w:instrText xml:space="preserve">" </w:instrText>
      </w:r>
      <w:r w:rsidR="00602850">
        <w:fldChar w:fldCharType="end"/>
      </w:r>
      <w:r>
        <w:t xml:space="preserve"> but can cooperate with the Soar Java</w:t>
      </w:r>
      <w:r>
        <w:fldChar w:fldCharType="begin"/>
      </w:r>
      <w:r>
        <w:instrText xml:space="preserve"> XE "</w:instrText>
      </w:r>
      <w:r w:rsidRPr="005F2A35">
        <w:instrText>Java</w:instrText>
      </w:r>
      <w:r>
        <w:instrText xml:space="preserve">" </w:instrText>
      </w:r>
      <w:r>
        <w:fldChar w:fldCharType="end"/>
      </w:r>
      <w:r>
        <w:t xml:space="preserve"> Debugger</w:t>
      </w:r>
      <w:r>
        <w:fldChar w:fldCharType="begin"/>
      </w:r>
      <w:r>
        <w:instrText xml:space="preserve"> XE "</w:instrText>
      </w:r>
      <w:r w:rsidRPr="00C3298A">
        <w:instrText>Soar Java Debugger</w:instrText>
      </w:r>
      <w:r>
        <w:instrText xml:space="preserve">" </w:instrText>
      </w:r>
      <w:r>
        <w:fldChar w:fldCharType="end"/>
      </w:r>
      <w:r>
        <w:t xml:space="preserve"> to help you debug your productions.</w:t>
      </w:r>
    </w:p>
    <w:p w14:paraId="1DCDB4A4" w14:textId="77777777" w:rsidR="00C573DB" w:rsidRDefault="00C573DB"/>
    <w:p w14:paraId="7797BADC" w14:textId="5FCEBC8D" w:rsidR="00C573DB" w:rsidRDefault="00D832D1">
      <w:r>
        <w:t>This manual assumes the reader has at least a passing familiarity with the syntax of Soar production</w:t>
      </w:r>
      <w:r w:rsidR="00F82C3B">
        <w:t>s, the mechanics of Soar operators and the structure of Soar’s working memory</w:t>
      </w:r>
      <w:r w:rsidR="00710502">
        <w:t xml:space="preserve">. </w:t>
      </w:r>
      <w:r w:rsidR="00B44B30">
        <w:t>The Soar Tutorial</w:t>
      </w:r>
      <w:r>
        <w:t xml:space="preserve"> is a good introduction to this material</w:t>
      </w:r>
      <w:r w:rsidR="00710502">
        <w:t xml:space="preserve">. </w:t>
      </w:r>
      <w:r>
        <w:t>This tutorial, along with Soar-related downloads, documentation, FAQs, and announcements, as well as links to information about specific Soar research projects and researchers can be found on the Soar website</w:t>
      </w:r>
      <w:r w:rsidR="00101EAE">
        <w:fldChar w:fldCharType="begin"/>
      </w:r>
      <w:r w:rsidR="00101EAE">
        <w:instrText xml:space="preserve"> XE "</w:instrText>
      </w:r>
      <w:r w:rsidR="00101EAE" w:rsidRPr="0022772F">
        <w:instrText>Soar website:http://soar.eecs.umich.edu</w:instrText>
      </w:r>
      <w:r w:rsidR="00101EAE">
        <w:instrText xml:space="preserve">" </w:instrText>
      </w:r>
      <w:r w:rsidR="00101EAE">
        <w:fldChar w:fldCharType="end"/>
      </w:r>
      <w:r>
        <w:t>:</w:t>
      </w:r>
    </w:p>
    <w:p w14:paraId="12E88E79" w14:textId="77777777" w:rsidR="00C573DB" w:rsidRDefault="00D832D1">
      <w:r>
        <w:tab/>
      </w:r>
      <w:hyperlink r:id="rId28">
        <w:r>
          <w:rPr>
            <w:rStyle w:val="InternetLink"/>
          </w:rPr>
          <w:t>http://soar.eecs.umich.edu</w:t>
        </w:r>
      </w:hyperlink>
    </w:p>
    <w:p w14:paraId="7EAE77DE" w14:textId="77777777" w:rsidR="00C573DB" w:rsidRDefault="00C573DB"/>
    <w:p w14:paraId="06397D88" w14:textId="77777777" w:rsidR="00C573DB" w:rsidRDefault="00D832D1" w:rsidP="003C7585">
      <w:pPr>
        <w:pStyle w:val="Heading3"/>
      </w:pPr>
      <w:bookmarkStart w:id="6" w:name="_Toc117417468"/>
      <w:r>
        <w:t>Installing and Running Visual Soar</w:t>
      </w:r>
      <w:bookmarkEnd w:id="6"/>
    </w:p>
    <w:p w14:paraId="777D0E6D" w14:textId="5DD425A6" w:rsidR="00C573DB" w:rsidRDefault="00D832D1">
      <w:r>
        <w:t>Visual Soar is a Java application</w:t>
      </w:r>
      <w:r w:rsidR="00710502">
        <w:t xml:space="preserve">. </w:t>
      </w:r>
      <w:r>
        <w:t>As such, you will first need a Java interpreter installed on your computer to use Visual Soar</w:t>
      </w:r>
      <w:r w:rsidR="00710502">
        <w:t xml:space="preserve">. </w:t>
      </w:r>
      <w:r>
        <w:t>If you are uncertain whether Java is present, a quick test is to run this command in a Windows command prompt or Unix terminal (OS/X or Linux):</w:t>
      </w:r>
    </w:p>
    <w:p w14:paraId="139F5493" w14:textId="77777777" w:rsidR="00C573DB" w:rsidRPr="00F0534C" w:rsidRDefault="00D832D1">
      <w:pPr>
        <w:rPr>
          <w:rStyle w:val="Computer"/>
        </w:rPr>
      </w:pPr>
      <w:r>
        <w:tab/>
      </w:r>
      <w:r w:rsidRPr="00F0534C">
        <w:rPr>
          <w:rStyle w:val="Computer"/>
        </w:rPr>
        <w:t>java -version</w:t>
      </w:r>
    </w:p>
    <w:p w14:paraId="627C514F" w14:textId="77777777" w:rsidR="00C573DB" w:rsidRDefault="00C573DB"/>
    <w:p w14:paraId="56482F98" w14:textId="77777777" w:rsidR="00C573DB" w:rsidRDefault="00D832D1">
      <w:r>
        <w:t>If present, you will see message with this format but the details are likely to be different:</w:t>
      </w:r>
    </w:p>
    <w:p w14:paraId="2A56C9A4" w14:textId="77777777" w:rsidR="00C573DB" w:rsidRPr="00F0534C" w:rsidRDefault="00D832D1">
      <w:pPr>
        <w:rPr>
          <w:rStyle w:val="Computer"/>
        </w:rPr>
      </w:pPr>
      <w:r>
        <w:tab/>
      </w:r>
      <w:r w:rsidRPr="00F0534C">
        <w:rPr>
          <w:rStyle w:val="Computer"/>
        </w:rPr>
        <w:t>java version "1.8.0_292”</w:t>
      </w:r>
    </w:p>
    <w:p w14:paraId="5E824FE0" w14:textId="77777777" w:rsidR="00C573DB" w:rsidRPr="00F0534C" w:rsidRDefault="00D832D1">
      <w:pPr>
        <w:rPr>
          <w:rStyle w:val="Computer"/>
        </w:rPr>
      </w:pPr>
      <w:r w:rsidRPr="00F0534C">
        <w:rPr>
          <w:rStyle w:val="Computer"/>
        </w:rPr>
        <w:tab/>
      </w:r>
      <w:proofErr w:type="gramStart"/>
      <w:r w:rsidRPr="00F0534C">
        <w:rPr>
          <w:rStyle w:val="Computer"/>
        </w:rPr>
        <w:t>Java(</w:t>
      </w:r>
      <w:proofErr w:type="gramEnd"/>
      <w:r w:rsidRPr="00F0534C">
        <w:rPr>
          <w:rStyle w:val="Computer"/>
        </w:rPr>
        <w:t>TM) SE Runtime Environment (build 1.8.0_292-b10)</w:t>
      </w:r>
    </w:p>
    <w:p w14:paraId="483F2029" w14:textId="77777777" w:rsidR="00C573DB" w:rsidRPr="00F0534C" w:rsidRDefault="00D832D1">
      <w:pPr>
        <w:rPr>
          <w:rStyle w:val="Computer"/>
        </w:rPr>
      </w:pPr>
      <w:r w:rsidRPr="00F0534C">
        <w:rPr>
          <w:rStyle w:val="Computer"/>
        </w:rPr>
        <w:tab/>
        <w:t xml:space="preserve">Java </w:t>
      </w:r>
      <w:proofErr w:type="spellStart"/>
      <w:proofErr w:type="gramStart"/>
      <w:r w:rsidRPr="00F0534C">
        <w:rPr>
          <w:rStyle w:val="Computer"/>
        </w:rPr>
        <w:t>HotSpot</w:t>
      </w:r>
      <w:proofErr w:type="spellEnd"/>
      <w:r w:rsidRPr="00F0534C">
        <w:rPr>
          <w:rStyle w:val="Computer"/>
        </w:rPr>
        <w:t>(</w:t>
      </w:r>
      <w:proofErr w:type="gramEnd"/>
      <w:r w:rsidRPr="00F0534C">
        <w:rPr>
          <w:rStyle w:val="Computer"/>
        </w:rPr>
        <w:t>TM) 64-Bit Server VM (build 25.292-b10, mixed mode)</w:t>
      </w:r>
    </w:p>
    <w:p w14:paraId="38C1B24A" w14:textId="77777777" w:rsidR="00C573DB" w:rsidRDefault="00C573DB"/>
    <w:p w14:paraId="79E1A236" w14:textId="7B194703" w:rsidR="00C573DB" w:rsidRDefault="00D832D1">
      <w:r>
        <w:t>In the above example, java is version 1.8</w:t>
      </w:r>
      <w:r w:rsidR="00710502">
        <w:t xml:space="preserve">. </w:t>
      </w:r>
      <w:r>
        <w:t>Visual Soar is targeted to run versions 1.7 or 1.8 but should work on any subsequent version as well.</w:t>
      </w:r>
    </w:p>
    <w:p w14:paraId="6018EFF2" w14:textId="77777777" w:rsidR="00C573DB" w:rsidRDefault="00C573DB"/>
    <w:p w14:paraId="37B9FA58" w14:textId="77777777" w:rsidR="00C573DB" w:rsidRDefault="00D832D1">
      <w:r>
        <w:t>If Java is not installed on your computer, you can find instructions here:</w:t>
      </w:r>
    </w:p>
    <w:p w14:paraId="74C5DD3A" w14:textId="77777777" w:rsidR="00C573DB" w:rsidRDefault="00D832D1">
      <w:r>
        <w:tab/>
      </w:r>
      <w:hyperlink r:id="rId29">
        <w:r>
          <w:rPr>
            <w:rStyle w:val="InternetLink"/>
          </w:rPr>
          <w:t>https://www.java.com/en/download/help/index_installing.xml</w:t>
        </w:r>
      </w:hyperlink>
      <w:r>
        <w:t xml:space="preserve"> </w:t>
      </w:r>
    </w:p>
    <w:p w14:paraId="65C50369" w14:textId="77777777" w:rsidR="00C573DB" w:rsidRDefault="00C573DB"/>
    <w:p w14:paraId="5220D166" w14:textId="3049E187" w:rsidR="00C573DB" w:rsidRDefault="00D832D1">
      <w:r>
        <w:t>Visual Soar itself is provided as part of the Soar Suite package on the Soar website (see the URL above)</w:t>
      </w:r>
      <w:r w:rsidR="00710502">
        <w:t xml:space="preserve">. </w:t>
      </w:r>
      <w:r>
        <w:t>Up to date instructions for downloading and installing Soar are provided on the site</w:t>
      </w:r>
      <w:r w:rsidR="00710502">
        <w:t xml:space="preserve">. </w:t>
      </w:r>
      <w:r>
        <w:t>Following these instructions will also download and install Visual Soar.</w:t>
      </w:r>
    </w:p>
    <w:p w14:paraId="500E125E" w14:textId="77777777" w:rsidR="00C573DB" w:rsidRDefault="00C573DB"/>
    <w:p w14:paraId="46E37198" w14:textId="77777777" w:rsidR="00C573DB" w:rsidRDefault="00D832D1">
      <w:r>
        <w:t>Once the Soar Suite is installed, the root folder of the installation will contain two files for running Visual Soar:</w:t>
      </w:r>
    </w:p>
    <w:p w14:paraId="1E89BF12" w14:textId="77777777" w:rsidR="00C573DB" w:rsidRDefault="00D832D1">
      <w:r>
        <w:tab/>
      </w:r>
      <w:proofErr w:type="gramStart"/>
      <w:r w:rsidRPr="00F0534C">
        <w:rPr>
          <w:rStyle w:val="Computer"/>
        </w:rPr>
        <w:t>VisualSoar.bat</w:t>
      </w:r>
      <w:r>
        <w:t xml:space="preserve">  ←</w:t>
      </w:r>
      <w:proofErr w:type="gramEnd"/>
      <w:r>
        <w:t xml:space="preserve"> For Windows users</w:t>
      </w:r>
    </w:p>
    <w:p w14:paraId="2573C9C4" w14:textId="77777777" w:rsidR="00C573DB" w:rsidRDefault="00D832D1">
      <w:r>
        <w:tab/>
      </w:r>
      <w:proofErr w:type="gramStart"/>
      <w:r w:rsidRPr="00F0534C">
        <w:rPr>
          <w:rStyle w:val="Computer"/>
        </w:rPr>
        <w:t>VisualSoar.sh</w:t>
      </w:r>
      <w:r>
        <w:t xml:space="preserve">  ←</w:t>
      </w:r>
      <w:proofErr w:type="gramEnd"/>
      <w:r>
        <w:t xml:space="preserve"> For Linux and OS/X users</w:t>
      </w:r>
    </w:p>
    <w:p w14:paraId="66102ED4" w14:textId="77777777" w:rsidR="00C573DB" w:rsidRDefault="00C573DB"/>
    <w:p w14:paraId="15E177ED" w14:textId="77777777" w:rsidR="00C573DB" w:rsidRDefault="00C573DB"/>
    <w:p w14:paraId="05C26AB6" w14:textId="77777777" w:rsidR="00C573DB" w:rsidRDefault="00D832D1" w:rsidP="003C7585">
      <w:pPr>
        <w:pStyle w:val="Heading3"/>
      </w:pPr>
      <w:bookmarkStart w:id="7" w:name="_Toc117417469"/>
      <w:r>
        <w:t>Troubleshooting</w:t>
      </w:r>
      <w:bookmarkEnd w:id="7"/>
    </w:p>
    <w:p w14:paraId="09E29AC7" w14:textId="3301C002" w:rsidR="00C573DB" w:rsidRDefault="00D832D1">
      <w:r>
        <w:t>When Visual Soar does not launch, the most frequent cause is an inability to find the needed .jar files</w:t>
      </w:r>
      <w:r w:rsidR="00710502">
        <w:t xml:space="preserve">. </w:t>
      </w:r>
      <w:r>
        <w:t>In this case you will typically see an error message that begins with one of the following:</w:t>
      </w:r>
    </w:p>
    <w:p w14:paraId="749E64D6" w14:textId="77777777" w:rsidR="000122FF" w:rsidRDefault="000122FF">
      <w:pPr>
        <w:rPr>
          <w:rStyle w:val="Computer"/>
        </w:rPr>
      </w:pPr>
    </w:p>
    <w:p w14:paraId="55586B2E" w14:textId="1099BAC2" w:rsidR="00C573DB" w:rsidRPr="000122FF" w:rsidRDefault="00D832D1">
      <w:pPr>
        <w:rPr>
          <w:rStyle w:val="Computer"/>
        </w:rPr>
      </w:pPr>
      <w:r w:rsidRPr="000122FF">
        <w:rPr>
          <w:rStyle w:val="Computer"/>
        </w:rPr>
        <w:t xml:space="preserve">Error: Unable to access </w:t>
      </w:r>
      <w:proofErr w:type="spellStart"/>
      <w:r w:rsidRPr="000122FF">
        <w:rPr>
          <w:rStyle w:val="Computer"/>
        </w:rPr>
        <w:t>jarfile</w:t>
      </w:r>
      <w:proofErr w:type="spellEnd"/>
    </w:p>
    <w:p w14:paraId="3C14A7F7" w14:textId="42B0B843" w:rsidR="00C573DB" w:rsidRPr="000122FF" w:rsidRDefault="00D832D1">
      <w:pPr>
        <w:rPr>
          <w:rStyle w:val="Computer"/>
        </w:rPr>
      </w:pPr>
      <w:r w:rsidRPr="000122FF">
        <w:rPr>
          <w:rStyle w:val="Computer"/>
        </w:rPr>
        <w:t xml:space="preserve">Error: Unable to initialize main class </w:t>
      </w:r>
      <w:proofErr w:type="spellStart"/>
      <w:proofErr w:type="gramStart"/>
      <w:r w:rsidRPr="000122FF">
        <w:rPr>
          <w:rStyle w:val="Computer"/>
        </w:rPr>
        <w:t>edu.umich</w:t>
      </w:r>
      <w:proofErr w:type="gramEnd"/>
      <w:r w:rsidRPr="000122FF">
        <w:rPr>
          <w:rStyle w:val="Computer"/>
        </w:rPr>
        <w:t>.soar.visualsoar.VisualSoar</w:t>
      </w:r>
      <w:proofErr w:type="spellEnd"/>
    </w:p>
    <w:p w14:paraId="7F7C89EA" w14:textId="77777777" w:rsidR="00C573DB" w:rsidRDefault="00C573DB"/>
    <w:p w14:paraId="67C3D862" w14:textId="77777777" w:rsidR="00C573DB" w:rsidRDefault="00D832D1">
      <w:r>
        <w:t>To resolve this, first verify the following:</w:t>
      </w:r>
    </w:p>
    <w:p w14:paraId="5F510389" w14:textId="77777777" w:rsidR="00C573DB" w:rsidRDefault="00D832D1">
      <w:pPr>
        <w:numPr>
          <w:ilvl w:val="0"/>
          <w:numId w:val="2"/>
        </w:numPr>
      </w:pPr>
      <w:r w:rsidRPr="000122FF">
        <w:rPr>
          <w:rStyle w:val="Computer"/>
        </w:rPr>
        <w:t>VisualSoar.jar</w:t>
      </w:r>
      <w:r>
        <w:t xml:space="preserve"> is present in the </w:t>
      </w:r>
      <w:r w:rsidRPr="000122FF">
        <w:rPr>
          <w:rStyle w:val="Computer"/>
        </w:rPr>
        <w:t>bin</w:t>
      </w:r>
      <w:r>
        <w:t xml:space="preserve"> subfolder of your root </w:t>
      </w:r>
      <w:proofErr w:type="spellStart"/>
      <w:r w:rsidRPr="000122FF">
        <w:rPr>
          <w:rStyle w:val="Computer"/>
        </w:rPr>
        <w:t>SoarSuite</w:t>
      </w:r>
      <w:proofErr w:type="spellEnd"/>
      <w:r>
        <w:t xml:space="preserve"> folder</w:t>
      </w:r>
    </w:p>
    <w:p w14:paraId="42019A1A" w14:textId="77777777" w:rsidR="00C573DB" w:rsidRDefault="00D832D1">
      <w:pPr>
        <w:numPr>
          <w:ilvl w:val="0"/>
          <w:numId w:val="2"/>
        </w:numPr>
      </w:pPr>
      <w:r w:rsidRPr="000122FF">
        <w:rPr>
          <w:rStyle w:val="Computer"/>
        </w:rPr>
        <w:t>sml.jar</w:t>
      </w:r>
      <w:r>
        <w:t xml:space="preserve"> is present in the </w:t>
      </w:r>
      <w:r w:rsidRPr="000122FF">
        <w:rPr>
          <w:rStyle w:val="Computer"/>
        </w:rPr>
        <w:t>bin/java</w:t>
      </w:r>
      <w:r>
        <w:t xml:space="preserve"> subfolder of your root </w:t>
      </w:r>
      <w:proofErr w:type="spellStart"/>
      <w:r w:rsidRPr="000122FF">
        <w:rPr>
          <w:rStyle w:val="Computer"/>
        </w:rPr>
        <w:t>SoarSuite</w:t>
      </w:r>
      <w:proofErr w:type="spellEnd"/>
      <w:r>
        <w:t xml:space="preserve"> folder</w:t>
      </w:r>
    </w:p>
    <w:p w14:paraId="5281B089" w14:textId="77777777" w:rsidR="00C573DB" w:rsidRDefault="00C573DB"/>
    <w:p w14:paraId="545E507C" w14:textId="77777777" w:rsidR="00C573DB" w:rsidRDefault="00D832D1">
      <w:r>
        <w:t xml:space="preserve">If you are running Visual Soar in a command interpreter or terminal, make sure that your current working directory is the root </w:t>
      </w:r>
      <w:proofErr w:type="spellStart"/>
      <w:r w:rsidRPr="00AC2EF9">
        <w:rPr>
          <w:rStyle w:val="Computer"/>
        </w:rPr>
        <w:t>SoarSuite</w:t>
      </w:r>
      <w:proofErr w:type="spellEnd"/>
      <w:r>
        <w:t xml:space="preserve"> folder.</w:t>
      </w:r>
    </w:p>
    <w:p w14:paraId="41428149" w14:textId="77777777" w:rsidR="00C573DB" w:rsidRDefault="00C573DB"/>
    <w:p w14:paraId="2F669800" w14:textId="77777777" w:rsidR="00C573DB" w:rsidRDefault="00D832D1">
      <w:r>
        <w:t xml:space="preserve">If problems persist, join the soar-help mailing list and ask for help there:  </w:t>
      </w:r>
    </w:p>
    <w:p w14:paraId="0DE2009C" w14:textId="323687FA" w:rsidR="00C573DB" w:rsidRDefault="00D832D1">
      <w:r>
        <w:tab/>
      </w:r>
      <w:hyperlink r:id="rId30" w:history="1">
        <w:r w:rsidR="00AC2EF9" w:rsidRPr="00A1658F">
          <w:rPr>
            <w:rStyle w:val="Hyperlink"/>
          </w:rPr>
          <w:t>https://sourceforge.net/projects/soar/lists/soar-help</w:t>
        </w:r>
      </w:hyperlink>
      <w:r w:rsidR="00AC2EF9">
        <w:t xml:space="preserve"> </w:t>
      </w:r>
    </w:p>
    <w:p w14:paraId="323E1486" w14:textId="77777777" w:rsidR="00C573DB" w:rsidRDefault="00C573DB"/>
    <w:p w14:paraId="12A626D5" w14:textId="77777777" w:rsidR="00C573DB" w:rsidRDefault="00C573DB"/>
    <w:p w14:paraId="0B2C7E2B" w14:textId="77777777" w:rsidR="00C573DB" w:rsidRDefault="00D832D1" w:rsidP="003C7585">
      <w:pPr>
        <w:pStyle w:val="Heading3"/>
      </w:pPr>
      <w:bookmarkStart w:id="8" w:name="_Toc117417470"/>
      <w:r>
        <w:t>Bugs and Feature Requests</w:t>
      </w:r>
      <w:bookmarkEnd w:id="8"/>
    </w:p>
    <w:p w14:paraId="5DDFE97A" w14:textId="77777777" w:rsidR="00F16C72" w:rsidRDefault="00D832D1">
      <w:r>
        <w:t xml:space="preserve">Please do not hesitate to file bugs or request new features on our issue tracker: </w:t>
      </w:r>
    </w:p>
    <w:p w14:paraId="521873DD" w14:textId="531814B9" w:rsidR="00F16C72" w:rsidRDefault="004F4C16" w:rsidP="00F16C72">
      <w:pPr>
        <w:ind w:firstLine="709"/>
      </w:pPr>
      <w:hyperlink r:id="rId31" w:history="1">
        <w:r w:rsidR="00F16C72" w:rsidRPr="00156D52">
          <w:rPr>
            <w:rStyle w:val="Hyperlink"/>
          </w:rPr>
          <w:t>https://github.com/SoarGroup/Soar/issues</w:t>
        </w:r>
      </w:hyperlink>
      <w:r w:rsidR="00F16C72">
        <w:t xml:space="preserve"> </w:t>
      </w:r>
      <w:r w:rsidR="00D832D1">
        <w:t xml:space="preserve"> </w:t>
      </w:r>
    </w:p>
    <w:p w14:paraId="71F60265" w14:textId="77777777" w:rsidR="00F16C72" w:rsidRDefault="00F16C72"/>
    <w:p w14:paraId="68024090" w14:textId="720CD937" w:rsidR="00C573DB" w:rsidRDefault="00D832D1">
      <w:r>
        <w:t>To avoid redundant entries, please search for duplicate issues first.</w:t>
      </w:r>
    </w:p>
    <w:p w14:paraId="3973D2B8" w14:textId="77777777" w:rsidR="00C573DB" w:rsidRDefault="00C573DB"/>
    <w:p w14:paraId="2B67A0BB" w14:textId="77777777" w:rsidR="00C573DB" w:rsidRDefault="00C573DB"/>
    <w:p w14:paraId="418DEF24" w14:textId="77777777" w:rsidR="00C573DB" w:rsidRDefault="00C573DB"/>
    <w:p w14:paraId="7D1BFD4F" w14:textId="77777777" w:rsidR="00C573DB" w:rsidRDefault="00C573DB"/>
    <w:p w14:paraId="35D1B99C" w14:textId="77777777" w:rsidR="00C573DB" w:rsidRDefault="00C573DB"/>
    <w:p w14:paraId="49CA5D87" w14:textId="77777777" w:rsidR="00C573DB" w:rsidRDefault="00C573DB"/>
    <w:p w14:paraId="7372E54C" w14:textId="77777777" w:rsidR="00C573DB" w:rsidRDefault="00C573DB"/>
    <w:p w14:paraId="19D38BF9" w14:textId="77777777" w:rsidR="00C573DB" w:rsidRDefault="00C573DB"/>
    <w:p w14:paraId="63AD9091" w14:textId="77777777" w:rsidR="00C573DB" w:rsidRDefault="00C573DB"/>
    <w:p w14:paraId="149004F6" w14:textId="77777777" w:rsidR="00C573DB" w:rsidRDefault="00D832D1">
      <w:r>
        <w:br w:type="page"/>
      </w:r>
    </w:p>
    <w:p w14:paraId="741B15A0" w14:textId="77777777" w:rsidR="00C573DB" w:rsidRDefault="00D832D1" w:rsidP="003C7585">
      <w:pPr>
        <w:pStyle w:val="Heading2"/>
      </w:pPr>
      <w:bookmarkStart w:id="9" w:name="_Toc117417471"/>
      <w:r>
        <w:lastRenderedPageBreak/>
        <w:t>Chapter 2:  User Interface Fundamentals</w:t>
      </w:r>
      <w:bookmarkEnd w:id="9"/>
    </w:p>
    <w:p w14:paraId="4E19872C" w14:textId="77777777" w:rsidR="00C573DB" w:rsidRDefault="00C573DB"/>
    <w:p w14:paraId="44637A20" w14:textId="77777777" w:rsidR="00C573DB" w:rsidRDefault="00D832D1" w:rsidP="003C7585">
      <w:pPr>
        <w:pStyle w:val="Heading3"/>
      </w:pPr>
      <w:bookmarkStart w:id="10" w:name="_Toc117417472"/>
      <w:r>
        <w:t>New Project</w:t>
      </w:r>
      <w:bookmarkEnd w:id="10"/>
    </w:p>
    <w:p w14:paraId="399F717B" w14:textId="523F0F25" w:rsidR="00C573DB" w:rsidRDefault="00D832D1">
      <w:r>
        <w:t xml:space="preserve">When first launched, Visual Soar’s initial appearance is as shown in </w:t>
      </w:r>
      <w:r w:rsidR="00FC0299">
        <w:fldChar w:fldCharType="begin"/>
      </w:r>
      <w:r w:rsidR="00FC0299">
        <w:instrText xml:space="preserve"> REF _Ref117244260 \h </w:instrText>
      </w:r>
      <w:r w:rsidR="00FC0299">
        <w:fldChar w:fldCharType="separate"/>
      </w:r>
      <w:r w:rsidR="00FC0299">
        <w:t xml:space="preserve">Figure </w:t>
      </w:r>
      <w:r w:rsidR="00FC0299">
        <w:rPr>
          <w:noProof/>
        </w:rPr>
        <w:t>1</w:t>
      </w:r>
      <w:r w:rsidR="00FC0299">
        <w:fldChar w:fldCharType="end"/>
      </w:r>
      <w:r>
        <w:t>.</w:t>
      </w:r>
    </w:p>
    <w:p w14:paraId="34D13C6C" w14:textId="77777777" w:rsidR="00C573DB" w:rsidRDefault="00C573DB"/>
    <w:p w14:paraId="3173EFF5" w14:textId="37277C1A" w:rsidR="00165E86" w:rsidRDefault="00AA7620" w:rsidP="00165E86">
      <w:pPr>
        <w:keepNext/>
        <w:jc w:val="center"/>
      </w:pPr>
      <w:r>
        <w:rPr>
          <w:noProof/>
        </w:rPr>
        <mc:AlternateContent>
          <mc:Choice Requires="wps">
            <w:drawing>
              <wp:anchor distT="45720" distB="45720" distL="114300" distR="114300" simplePos="0" relativeHeight="251656192" behindDoc="0" locked="0" layoutInCell="1" allowOverlap="1" wp14:anchorId="4DC7E602" wp14:editId="099E124F">
                <wp:simplePos x="0" y="0"/>
                <wp:positionH relativeFrom="column">
                  <wp:posOffset>5690235</wp:posOffset>
                </wp:positionH>
                <wp:positionV relativeFrom="paragraph">
                  <wp:posOffset>406400</wp:posOffset>
                </wp:positionV>
                <wp:extent cx="796290" cy="617220"/>
                <wp:effectExtent l="1270" t="0" r="2540" b="4445"/>
                <wp:wrapNone/>
                <wp:docPr id="5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439D0" w14:textId="1B9066F2" w:rsidR="00EB0741" w:rsidRPr="00165E86" w:rsidRDefault="00EB0741" w:rsidP="00165E86">
                            <w:pPr>
                              <w:rPr>
                                <w:color w:val="C45911" w:themeColor="accent2" w:themeShade="BF"/>
                              </w:rPr>
                            </w:pPr>
                            <w:r>
                              <w:rPr>
                                <w:color w:val="C45911" w:themeColor="accent2" w:themeShade="BF"/>
                              </w:rPr>
                              <w:t>Editor Window Area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DC7E602" id="_x0000_t202" coordsize="21600,21600" o:spt="202" path="m,l,21600r21600,l21600,xe">
                <v:stroke joinstyle="miter"/>
                <v:path gradientshapeok="t" o:connecttype="rect"/>
              </v:shapetype>
              <v:shape id="Text Box 20" o:spid="_x0000_s1026" type="#_x0000_t202" style="position:absolute;left:0;text-align:left;margin-left:448.05pt;margin-top:32pt;width:62.7pt;height:48.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" filled="f" stroked="f">
                <v:textbox style="mso-fit-shape-to-text:t">
                  <w:txbxContent>
                    <w:p w14:paraId="5FD439D0" w14:textId="1B9066F2" w:rsidR="00EB0741" w:rsidRPr="00165E86" w:rsidRDefault="00EB0741" w:rsidP="00165E86">
                      <w:pPr>
                        <w:rPr>
                          <w:color w:val="C45911" w:themeColor="accent2" w:themeShade="BF"/>
                        </w:rPr>
                      </w:pPr>
                      <w:r>
                        <w:rPr>
                          <w:color w:val="C45911" w:themeColor="accent2" w:themeShade="BF"/>
                        </w:rPr>
                        <w:t>Editor Window Area</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44DBEBE7" wp14:editId="103128C9">
                <wp:simplePos x="0" y="0"/>
                <wp:positionH relativeFrom="column">
                  <wp:posOffset>5150485</wp:posOffset>
                </wp:positionH>
                <wp:positionV relativeFrom="paragraph">
                  <wp:posOffset>709930</wp:posOffset>
                </wp:positionV>
                <wp:extent cx="589280" cy="10795"/>
                <wp:effectExtent l="31750" t="81915" r="26670" b="88265"/>
                <wp:wrapNone/>
                <wp:docPr id="5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9280" cy="10795"/>
                        </a:xfrm>
                        <a:prstGeom prst="straightConnector1">
                          <a:avLst/>
                        </a:prstGeom>
                        <a:noFill/>
                        <a:ln w="38100" cmpd="sng">
                          <a:solidFill>
                            <a:schemeClr val="accent2">
                              <a:lumMod val="7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type w14:anchorId="38BC5BAF" id="_x0000_t32" coordsize="21600,21600" o:spt="32" o:oned="t" path="m,l21600,21600e" filled="f">
                <v:path arrowok="t" fillok="f" o:connecttype="none"/>
                <o:lock v:ext="edit" shapetype="t"/>
              </v:shapetype>
              <v:shape id="AutoShape 19" o:spid="_x0000_s1026" type="#_x0000_t32" style="position:absolute;margin-left:405.55pt;margin-top:55.9pt;width:46.4pt;height:.8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" strokecolor="#c45911 [2405]" strokeweight="3pt">
                <v:stroke endarrow="block"/>
                <v:shadow color="#823b0b [1605]" opacity=".5" offset="1pt"/>
              </v:shape>
            </w:pict>
          </mc:Fallback>
        </mc:AlternateContent>
      </w:r>
      <w:r>
        <w:rPr>
          <w:noProof/>
        </w:rPr>
        <mc:AlternateContent>
          <mc:Choice Requires="wps">
            <w:drawing>
              <wp:anchor distT="45720" distB="45720" distL="114300" distR="114300" simplePos="0" relativeHeight="251654144" behindDoc="0" locked="0" layoutInCell="1" allowOverlap="1" wp14:anchorId="4DC7E602" wp14:editId="48F65074">
                <wp:simplePos x="0" y="0"/>
                <wp:positionH relativeFrom="column">
                  <wp:posOffset>137160</wp:posOffset>
                </wp:positionH>
                <wp:positionV relativeFrom="paragraph">
                  <wp:posOffset>2961640</wp:posOffset>
                </wp:positionV>
                <wp:extent cx="796290" cy="441960"/>
                <wp:effectExtent l="1270" t="3175" r="2540" b="2540"/>
                <wp:wrapNone/>
                <wp:docPr id="5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D2470" w14:textId="57594D79" w:rsidR="00EB0741" w:rsidRDefault="00EB0741" w:rsidP="00165E86">
                            <w:pPr>
                              <w:rPr>
                                <w:color w:val="C45911" w:themeColor="accent2" w:themeShade="BF"/>
                              </w:rPr>
                            </w:pPr>
                            <w:r>
                              <w:rPr>
                                <w:color w:val="C45911" w:themeColor="accent2" w:themeShade="BF"/>
                              </w:rPr>
                              <w:t>Feedback</w:t>
                            </w:r>
                          </w:p>
                          <w:p w14:paraId="17FE1073" w14:textId="117DAC68" w:rsidR="00EB0741" w:rsidRPr="00165E86" w:rsidRDefault="00EB0741" w:rsidP="00165E86">
                            <w:pPr>
                              <w:rPr>
                                <w:color w:val="C45911" w:themeColor="accent2" w:themeShade="BF"/>
                              </w:rPr>
                            </w:pPr>
                            <w:r>
                              <w:rPr>
                                <w:color w:val="C45911" w:themeColor="accent2" w:themeShade="BF"/>
                              </w:rPr>
                              <w:t>Pane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C7E602" id="Text Box 18" o:spid="_x0000_s1027" type="#_x0000_t202" style="position:absolute;left:0;text-align:left;margin-left:10.8pt;margin-top:233.2pt;width:62.7pt;height:34.8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" filled="f" stroked="f">
                <v:textbox style="mso-fit-shape-to-text:t">
                  <w:txbxContent>
                    <w:p w14:paraId="1EDD2470" w14:textId="57594D79" w:rsidR="00EB0741" w:rsidRDefault="00EB0741" w:rsidP="00165E86">
                      <w:pPr>
                        <w:rPr>
                          <w:color w:val="C45911" w:themeColor="accent2" w:themeShade="BF"/>
                        </w:rPr>
                      </w:pPr>
                      <w:r>
                        <w:rPr>
                          <w:color w:val="C45911" w:themeColor="accent2" w:themeShade="BF"/>
                        </w:rPr>
                        <w:t>Feedback</w:t>
                      </w:r>
                    </w:p>
                    <w:p w14:paraId="17FE1073" w14:textId="117DAC68" w:rsidR="00EB0741" w:rsidRPr="00165E86" w:rsidRDefault="00EB0741" w:rsidP="00165E86">
                      <w:pPr>
                        <w:rPr>
                          <w:color w:val="C45911" w:themeColor="accent2" w:themeShade="BF"/>
                        </w:rPr>
                      </w:pPr>
                      <w:r>
                        <w:rPr>
                          <w:color w:val="C45911" w:themeColor="accent2" w:themeShade="BF"/>
                        </w:rPr>
                        <w:t>Pane</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4DBEBE7" wp14:editId="2C795D24">
                <wp:simplePos x="0" y="0"/>
                <wp:positionH relativeFrom="column">
                  <wp:posOffset>632460</wp:posOffset>
                </wp:positionH>
                <wp:positionV relativeFrom="paragraph">
                  <wp:posOffset>3295015</wp:posOffset>
                </wp:positionV>
                <wp:extent cx="510540" cy="0"/>
                <wp:effectExtent l="19050" t="85725" r="32385" b="85725"/>
                <wp:wrapNone/>
                <wp:docPr id="5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straightConnector1">
                          <a:avLst/>
                        </a:prstGeom>
                        <a:noFill/>
                        <a:ln w="38100" cmpd="sng">
                          <a:solidFill>
                            <a:schemeClr val="accent2">
                              <a:lumMod val="7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 w14:anchorId="0C1BB42F" id="AutoShape 17" o:spid="_x0000_s1026" type="#_x0000_t32" style="position:absolute;margin-left:49.8pt;margin-top:259.45pt;width:40.2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" strokecolor="#c45911 [2405]" strokeweight="3pt">
                <v:stroke endarrow="block"/>
                <v:shadow color="#823b0b [1605]" opacity=".5" offset="1pt"/>
              </v:shape>
            </w:pict>
          </mc:Fallback>
        </mc:AlternateContent>
      </w:r>
      <w:r>
        <w:rPr>
          <w:noProof/>
        </w:rPr>
        <mc:AlternateContent>
          <mc:Choice Requires="wps">
            <w:drawing>
              <wp:anchor distT="45720" distB="45720" distL="114300" distR="114300" simplePos="0" relativeHeight="251652096" behindDoc="0" locked="0" layoutInCell="1" allowOverlap="1" wp14:anchorId="4DC7E602" wp14:editId="46F6F03D">
                <wp:simplePos x="0" y="0"/>
                <wp:positionH relativeFrom="column">
                  <wp:posOffset>29845</wp:posOffset>
                </wp:positionH>
                <wp:positionV relativeFrom="paragraph">
                  <wp:posOffset>194945</wp:posOffset>
                </wp:positionV>
                <wp:extent cx="661670" cy="266700"/>
                <wp:effectExtent l="0" t="0" r="0" b="444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92894" w14:textId="4E7FAD75" w:rsidR="00EB0741" w:rsidRPr="00165E86" w:rsidRDefault="00EB0741">
                            <w:pPr>
                              <w:rPr>
                                <w:color w:val="C45911" w:themeColor="accent2" w:themeShade="BF"/>
                              </w:rPr>
                            </w:pPr>
                            <w:r w:rsidRPr="00165E86">
                              <w:rPr>
                                <w:color w:val="C45911" w:themeColor="accent2" w:themeShade="BF"/>
                              </w:rPr>
                              <w:t>Menu</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C7E602" id="Text Box 2" o:spid="_x0000_s1028" type="#_x0000_t202" style="position:absolute;left:0;text-align:left;margin-left:2.35pt;margin-top:15.35pt;width:52.1pt;height:21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" filled="f" stroked="f">
                <v:textbox style="mso-fit-shape-to-text:t">
                  <w:txbxContent>
                    <w:p w14:paraId="60392894" w14:textId="4E7FAD75" w:rsidR="00EB0741" w:rsidRPr="00165E86" w:rsidRDefault="00EB0741">
                      <w:pPr>
                        <w:rPr>
                          <w:color w:val="C45911" w:themeColor="accent2" w:themeShade="BF"/>
                        </w:rPr>
                      </w:pPr>
                      <w:r w:rsidRPr="00165E86">
                        <w:rPr>
                          <w:color w:val="C45911" w:themeColor="accent2" w:themeShade="BF"/>
                        </w:rPr>
                        <w:t>Menu</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44DBEBE7" wp14:editId="0A6B3CEA">
                <wp:simplePos x="0" y="0"/>
                <wp:positionH relativeFrom="column">
                  <wp:posOffset>519430</wp:posOffset>
                </wp:positionH>
                <wp:positionV relativeFrom="paragraph">
                  <wp:posOffset>344170</wp:posOffset>
                </wp:positionV>
                <wp:extent cx="510540" cy="0"/>
                <wp:effectExtent l="20320" t="87630" r="31115" b="93345"/>
                <wp:wrapNone/>
                <wp:docPr id="5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straightConnector1">
                          <a:avLst/>
                        </a:prstGeom>
                        <a:noFill/>
                        <a:ln w="38100" cmpd="sng">
                          <a:solidFill>
                            <a:schemeClr val="accent2">
                              <a:lumMod val="7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 w14:anchorId="3D66081E" id="AutoShape 15" o:spid="_x0000_s1026" type="#_x0000_t32" style="position:absolute;margin-left:40.9pt;margin-top:27.1pt;width:40.2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" strokecolor="#c45911 [2405]" strokeweight="3pt">
                <v:stroke endarrow="block"/>
                <v:shadow color="#823b0b [1605]" opacity=".5" offset="1pt"/>
              </v:shape>
            </w:pict>
          </mc:Fallback>
        </mc:AlternateContent>
      </w:r>
      <w:r w:rsidR="00D832D1">
        <w:rPr>
          <w:noProof/>
        </w:rPr>
        <w:drawing>
          <wp:inline distT="0" distB="0" distL="0" distR="0" wp14:anchorId="508AA554" wp14:editId="4F0C8DEF">
            <wp:extent cx="4343400" cy="390461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343400" cy="3904615"/>
                    </a:xfrm>
                    <a:prstGeom prst="rect">
                      <a:avLst/>
                    </a:prstGeom>
                  </pic:spPr>
                </pic:pic>
              </a:graphicData>
            </a:graphic>
          </wp:inline>
        </w:drawing>
      </w:r>
    </w:p>
    <w:p w14:paraId="47C950E3" w14:textId="2507F669" w:rsidR="00165E86" w:rsidRDefault="00165E86" w:rsidP="00165E86">
      <w:pPr>
        <w:pStyle w:val="Caption"/>
        <w:jc w:val="center"/>
      </w:pPr>
      <w:bookmarkStart w:id="11" w:name="_Ref117244260"/>
      <w:bookmarkStart w:id="12" w:name="_Ref117244249"/>
      <w:bookmarkStart w:id="13" w:name="_Toc117252217"/>
      <w:r>
        <w:t xml:space="preserve">Figure </w:t>
      </w:r>
      <w:r w:rsidR="004F4C16">
        <w:fldChar w:fldCharType="begin"/>
      </w:r>
      <w:r w:rsidR="004F4C16">
        <w:instrText xml:space="preserve"> SEQ Figure \* ARABIC </w:instrText>
      </w:r>
      <w:r w:rsidR="004F4C16">
        <w:fldChar w:fldCharType="separate"/>
      </w:r>
      <w:r w:rsidR="00A85949">
        <w:rPr>
          <w:noProof/>
        </w:rPr>
        <w:t>1</w:t>
      </w:r>
      <w:r w:rsidR="004F4C16">
        <w:rPr>
          <w:noProof/>
        </w:rPr>
        <w:fldChar w:fldCharType="end"/>
      </w:r>
      <w:bookmarkEnd w:id="11"/>
      <w:r w:rsidR="00D61A19">
        <w:t>:</w:t>
      </w:r>
      <w:r>
        <w:t xml:space="preserve"> </w:t>
      </w:r>
      <w:r w:rsidRPr="00BE5E19">
        <w:t>Visual Soar at startup with no project loaded</w:t>
      </w:r>
      <w:bookmarkEnd w:id="12"/>
      <w:bookmarkEnd w:id="13"/>
    </w:p>
    <w:p w14:paraId="5A07D2AD" w14:textId="2B2F55EA" w:rsidR="00C573DB" w:rsidRDefault="00C573DB" w:rsidP="00165E86">
      <w:pPr>
        <w:jc w:val="center"/>
      </w:pPr>
    </w:p>
    <w:p w14:paraId="792A0FB6" w14:textId="207EFA36" w:rsidR="00C573DB" w:rsidRDefault="00D832D1">
      <w:r>
        <w:t>A Visual Soar project contains all the Soar source code for a single agent along with several support files</w:t>
      </w:r>
      <w:r w:rsidR="00710502">
        <w:t xml:space="preserve">. </w:t>
      </w:r>
      <w:r>
        <w:t>It occupies a particular folder and its sub-folders as well as the files those folders contain.</w:t>
      </w:r>
    </w:p>
    <w:p w14:paraId="5DA9A34A" w14:textId="410A83F8" w:rsidR="00C573DB" w:rsidRDefault="00FF4846">
      <w:r>
        <w:rPr>
          <w:noProof/>
        </w:rPr>
        <w:drawing>
          <wp:anchor distT="182880" distB="182880" distL="182880" distR="0" simplePos="0" relativeHeight="251636736" behindDoc="0" locked="0" layoutInCell="1" allowOverlap="1" wp14:anchorId="26B02280" wp14:editId="7736FA4E">
            <wp:simplePos x="0" y="0"/>
            <wp:positionH relativeFrom="column">
              <wp:posOffset>3600450</wp:posOffset>
            </wp:positionH>
            <wp:positionV relativeFrom="paragraph">
              <wp:posOffset>180975</wp:posOffset>
            </wp:positionV>
            <wp:extent cx="2374265" cy="1315720"/>
            <wp:effectExtent l="0" t="0" r="6985"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33"/>
                    <a:stretch>
                      <a:fillRect/>
                    </a:stretch>
                  </pic:blipFill>
                  <pic:spPr bwMode="auto">
                    <a:xfrm>
                      <a:off x="0" y="0"/>
                      <a:ext cx="2374265" cy="1315720"/>
                    </a:xfrm>
                    <a:prstGeom prst="rect">
                      <a:avLst/>
                    </a:prstGeom>
                  </pic:spPr>
                </pic:pic>
              </a:graphicData>
            </a:graphic>
            <wp14:sizeRelV relativeFrom="margin">
              <wp14:pctHeight>0</wp14:pctHeight>
            </wp14:sizeRelV>
          </wp:anchor>
        </w:drawing>
      </w:r>
    </w:p>
    <w:p w14:paraId="4FEA368F" w14:textId="4251A170" w:rsidR="00C573DB" w:rsidRDefault="00D832D1">
      <w:r>
        <w:t xml:space="preserve">To demonstrate this, select </w:t>
      </w:r>
      <w:proofErr w:type="spellStart"/>
      <w:r w:rsidRPr="00F401BE">
        <w:rPr>
          <w:rStyle w:val="MenuOption"/>
        </w:rPr>
        <w:t>File</w:t>
      </w:r>
      <w:r w:rsidRPr="00F401BE">
        <w:rPr>
          <w:rStyle w:val="MenuOption"/>
          <w:rFonts w:ascii="Times New Roman" w:hAnsi="Times New Roman" w:cs="Times New Roman"/>
        </w:rPr>
        <w:t>→</w:t>
      </w:r>
      <w:r w:rsidRPr="00F401BE">
        <w:rPr>
          <w:rStyle w:val="MenuOption"/>
        </w:rPr>
        <w:t>New</w:t>
      </w:r>
      <w:proofErr w:type="spellEnd"/>
      <w:r w:rsidRPr="00F401BE">
        <w:rPr>
          <w:rStyle w:val="MenuOption"/>
        </w:rPr>
        <w:t xml:space="preserve"> Project</w:t>
      </w:r>
      <w:r w:rsidR="00710502">
        <w:t xml:space="preserve">. </w:t>
      </w:r>
      <w:r>
        <w:t xml:space="preserve">In the dialog that appears (see </w:t>
      </w:r>
      <w:r w:rsidR="00D61A19">
        <w:fldChar w:fldCharType="begin"/>
      </w:r>
      <w:r w:rsidR="00D61A19">
        <w:instrText xml:space="preserve"> REF _Ref117244415 \h </w:instrText>
      </w:r>
      <w:r w:rsidR="00D61A19">
        <w:fldChar w:fldCharType="separate"/>
      </w:r>
      <w:r w:rsidR="00D61A19">
        <w:t xml:space="preserve">Figure </w:t>
      </w:r>
      <w:r w:rsidR="00D61A19">
        <w:rPr>
          <w:noProof/>
        </w:rPr>
        <w:t>2</w:t>
      </w:r>
      <w:r w:rsidR="00D61A19">
        <w:fldChar w:fldCharType="end"/>
      </w:r>
      <w:r>
        <w:t>), provide a name for your project, then select to the folder where you want to store your project</w:t>
      </w:r>
      <w:r w:rsidR="00710502">
        <w:t xml:space="preserve">. </w:t>
      </w:r>
      <w:r>
        <w:t xml:space="preserve">Click the </w:t>
      </w:r>
      <w:r w:rsidRPr="00F401BE">
        <w:rPr>
          <w:rStyle w:val="MenuOption"/>
        </w:rPr>
        <w:t>New</w:t>
      </w:r>
      <w:r>
        <w:t xml:space="preserve"> button to create the project</w:t>
      </w:r>
      <w:r w:rsidR="00710502">
        <w:t xml:space="preserve">. </w:t>
      </w:r>
      <w:r>
        <w:t xml:space="preserve">Now that a project is loaded, </w:t>
      </w:r>
      <w:r w:rsidR="007700AB">
        <w:t>the</w:t>
      </w:r>
      <w:r>
        <w:t xml:space="preserve"> operator pane appears on the left (see </w:t>
      </w:r>
      <w:r w:rsidR="00A77FD8">
        <w:fldChar w:fldCharType="begin"/>
      </w:r>
      <w:r w:rsidR="00A77FD8">
        <w:instrText xml:space="preserve"> REF _Ref117250330 \h </w:instrText>
      </w:r>
      <w:r w:rsidR="00A77FD8">
        <w:fldChar w:fldCharType="separate"/>
      </w:r>
      <w:r w:rsidR="00A77FD8">
        <w:t xml:space="preserve">Figure </w:t>
      </w:r>
      <w:r w:rsidR="00A77FD8">
        <w:rPr>
          <w:noProof/>
        </w:rPr>
        <w:t>3</w:t>
      </w:r>
      <w:r w:rsidR="00A77FD8">
        <w:fldChar w:fldCharType="end"/>
      </w:r>
      <w:r w:rsidR="00A77FD8">
        <w:t>).</w:t>
      </w:r>
    </w:p>
    <w:p w14:paraId="673BDC45" w14:textId="23E26C8D" w:rsidR="00C573DB" w:rsidRDefault="00FF4846">
      <w:r>
        <w:rPr>
          <w:noProof/>
        </w:rPr>
        <mc:AlternateContent>
          <mc:Choice Requires="wps">
            <w:drawing>
              <wp:anchor distT="0" distB="0" distL="114300" distR="114300" simplePos="0" relativeHeight="251657216" behindDoc="0" locked="0" layoutInCell="1" allowOverlap="1" wp14:anchorId="2D51AA27" wp14:editId="5D6819C9">
                <wp:simplePos x="0" y="0"/>
                <wp:positionH relativeFrom="column">
                  <wp:posOffset>3608014</wp:posOffset>
                </wp:positionH>
                <wp:positionV relativeFrom="paragraph">
                  <wp:posOffset>91796</wp:posOffset>
                </wp:positionV>
                <wp:extent cx="2374265" cy="327660"/>
                <wp:effectExtent l="0" t="0" r="6985" b="0"/>
                <wp:wrapSquare wrapText="largest"/>
                <wp:docPr id="5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F96792" w14:textId="625FE11B" w:rsidR="00EB0741" w:rsidRPr="00756685" w:rsidRDefault="00EB0741" w:rsidP="00D61A19">
                            <w:pPr>
                              <w:pStyle w:val="Caption"/>
                              <w:rPr>
                                <w:noProof/>
                              </w:rPr>
                            </w:pPr>
                            <w:bookmarkStart w:id="14" w:name="_Ref117244415"/>
                            <w:bookmarkStart w:id="15" w:name="_Toc117252218"/>
                            <w:r>
                              <w:t xml:space="preserve">Figure </w:t>
                            </w:r>
                            <w:r w:rsidR="004F4C16">
                              <w:fldChar w:fldCharType="begin"/>
                            </w:r>
                            <w:r w:rsidR="004F4C16">
                              <w:instrText xml:space="preserve"> SEQ Figure \* ARABIC </w:instrText>
                            </w:r>
                            <w:r w:rsidR="004F4C16">
                              <w:fldChar w:fldCharType="separate"/>
                            </w:r>
                            <w:r w:rsidR="00A85949">
                              <w:rPr>
                                <w:noProof/>
                              </w:rPr>
                              <w:t>2</w:t>
                            </w:r>
                            <w:r w:rsidR="004F4C16">
                              <w:rPr>
                                <w:noProof/>
                              </w:rPr>
                              <w:fldChar w:fldCharType="end"/>
                            </w:r>
                            <w:bookmarkEnd w:id="14"/>
                            <w:r>
                              <w:t>: New Agent Dialog</w:t>
                            </w:r>
                            <w:bookmarkEnd w:id="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51AA27" id="Text Box 21" o:spid="_x0000_s1029" type="#_x0000_t202" style="position:absolute;margin-left:284.1pt;margin-top:7.25pt;width:186.95pt;height:2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" stroked="f">
                <v:textbox style="mso-fit-shape-to-text:t" inset="0,0,0,0">
                  <w:txbxContent>
                    <w:p w14:paraId="30F96792" w14:textId="625FE11B" w:rsidR="00EB0741" w:rsidRPr="00756685" w:rsidRDefault="00EB0741" w:rsidP="00D61A19">
                      <w:pPr>
                        <w:pStyle w:val="Caption"/>
                        <w:rPr>
                          <w:noProof/>
                        </w:rPr>
                      </w:pPr>
                      <w:bookmarkStart w:id="16" w:name="_Ref117244415"/>
                      <w:bookmarkStart w:id="17" w:name="_Toc117252218"/>
                      <w:r>
                        <w:t xml:space="preserve">Figure </w:t>
                      </w:r>
                      <w:r w:rsidR="004F4C16">
                        <w:fldChar w:fldCharType="begin"/>
                      </w:r>
                      <w:r w:rsidR="004F4C16">
                        <w:instrText xml:space="preserve"> SEQ Figure \* ARABIC </w:instrText>
                      </w:r>
                      <w:r w:rsidR="004F4C16">
                        <w:fldChar w:fldCharType="separate"/>
                      </w:r>
                      <w:r w:rsidR="00A85949">
                        <w:rPr>
                          <w:noProof/>
                        </w:rPr>
                        <w:t>2</w:t>
                      </w:r>
                      <w:r w:rsidR="004F4C16">
                        <w:rPr>
                          <w:noProof/>
                        </w:rPr>
                        <w:fldChar w:fldCharType="end"/>
                      </w:r>
                      <w:bookmarkEnd w:id="16"/>
                      <w:r>
                        <w:t>: New Agent Dialog</w:t>
                      </w:r>
                      <w:bookmarkEnd w:id="17"/>
                    </w:p>
                  </w:txbxContent>
                </v:textbox>
                <w10:wrap type="square" side="largest"/>
              </v:shape>
            </w:pict>
          </mc:Fallback>
        </mc:AlternateContent>
      </w:r>
    </w:p>
    <w:p w14:paraId="53E47AA8" w14:textId="36B16DF5" w:rsidR="00FF4846" w:rsidRDefault="00FF4846" w:rsidP="003C7585">
      <w:pPr>
        <w:pStyle w:val="Heading3"/>
      </w:pPr>
    </w:p>
    <w:p w14:paraId="681301B0" w14:textId="77777777" w:rsidR="00FF4846" w:rsidRDefault="00FF4846" w:rsidP="003C7585">
      <w:pPr>
        <w:pStyle w:val="Heading3"/>
      </w:pPr>
    </w:p>
    <w:p w14:paraId="7E7E387A" w14:textId="406B1BB7" w:rsidR="00C573DB" w:rsidRDefault="00D832D1" w:rsidP="003C7585">
      <w:pPr>
        <w:pStyle w:val="Heading3"/>
      </w:pPr>
      <w:bookmarkStart w:id="18" w:name="_Toc117417473"/>
      <w:r>
        <w:t>Operator Pane</w:t>
      </w:r>
      <w:bookmarkEnd w:id="18"/>
    </w:p>
    <w:p w14:paraId="6080BEF1" w14:textId="77777777" w:rsidR="00C573DB" w:rsidRDefault="00D832D1">
      <w:r>
        <w:t>The operator pane allows you to visualize and organize the operator hierarchy of your agent.</w:t>
      </w:r>
    </w:p>
    <w:p w14:paraId="57ADABAD" w14:textId="77777777" w:rsidR="00C573DB" w:rsidRDefault="00C573DB"/>
    <w:p w14:paraId="3C9FE5C3" w14:textId="54B147B5" w:rsidR="00C573DB" w:rsidRDefault="00AA7620" w:rsidP="00CA2F62">
      <w:pPr>
        <w:jc w:val="center"/>
      </w:pPr>
      <w:r>
        <w:rPr>
          <w:noProof/>
        </w:rPr>
        <mc:AlternateContent>
          <mc:Choice Requires="wps">
            <w:drawing>
              <wp:anchor distT="45720" distB="45720" distL="114300" distR="114300" simplePos="0" relativeHeight="251660288" behindDoc="0" locked="0" layoutInCell="1" allowOverlap="1" wp14:anchorId="4DC7E602" wp14:editId="285E4721">
                <wp:simplePos x="0" y="0"/>
                <wp:positionH relativeFrom="column">
                  <wp:posOffset>99060</wp:posOffset>
                </wp:positionH>
                <wp:positionV relativeFrom="paragraph">
                  <wp:posOffset>1317625</wp:posOffset>
                </wp:positionV>
                <wp:extent cx="796290" cy="441960"/>
                <wp:effectExtent l="3810" t="0" r="0" b="0"/>
                <wp:wrapNone/>
                <wp:docPr id="5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6EB77" w14:textId="7B48E7D7" w:rsidR="00EB0741" w:rsidRDefault="00EB0741" w:rsidP="009E517B">
                            <w:pPr>
                              <w:rPr>
                                <w:color w:val="C45911" w:themeColor="accent2" w:themeShade="BF"/>
                              </w:rPr>
                            </w:pPr>
                            <w:r>
                              <w:rPr>
                                <w:color w:val="C45911" w:themeColor="accent2" w:themeShade="BF"/>
                              </w:rPr>
                              <w:t>Operator</w:t>
                            </w:r>
                          </w:p>
                          <w:p w14:paraId="5103E65B" w14:textId="77777777" w:rsidR="00EB0741" w:rsidRPr="00165E86" w:rsidRDefault="00EB0741" w:rsidP="009E517B">
                            <w:pPr>
                              <w:rPr>
                                <w:color w:val="C45911" w:themeColor="accent2" w:themeShade="BF"/>
                              </w:rPr>
                            </w:pPr>
                            <w:r>
                              <w:rPr>
                                <w:color w:val="C45911" w:themeColor="accent2" w:themeShade="BF"/>
                              </w:rPr>
                              <w:t>Pane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C7E602" id="Text Box 25" o:spid="_x0000_s1030" type="#_x0000_t202" style="position:absolute;left:0;text-align:left;margin-left:7.8pt;margin-top:103.75pt;width:62.7pt;height:34.8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" filled="f" stroked="f">
                <v:textbox style="mso-fit-shape-to-text:t">
                  <w:txbxContent>
                    <w:p w14:paraId="1686EB77" w14:textId="7B48E7D7" w:rsidR="00EB0741" w:rsidRDefault="00EB0741" w:rsidP="009E517B">
                      <w:pPr>
                        <w:rPr>
                          <w:color w:val="C45911" w:themeColor="accent2" w:themeShade="BF"/>
                        </w:rPr>
                      </w:pPr>
                      <w:r>
                        <w:rPr>
                          <w:color w:val="C45911" w:themeColor="accent2" w:themeShade="BF"/>
                        </w:rPr>
                        <w:t>Operator</w:t>
                      </w:r>
                    </w:p>
                    <w:p w14:paraId="5103E65B" w14:textId="77777777" w:rsidR="00EB0741" w:rsidRPr="00165E86" w:rsidRDefault="00EB0741" w:rsidP="009E517B">
                      <w:pPr>
                        <w:rPr>
                          <w:color w:val="C45911" w:themeColor="accent2" w:themeShade="BF"/>
                        </w:rPr>
                      </w:pPr>
                      <w:r>
                        <w:rPr>
                          <w:color w:val="C45911" w:themeColor="accent2" w:themeShade="BF"/>
                        </w:rPr>
                        <w:t>Pane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4DBEBE7" wp14:editId="43DB8D63">
                <wp:simplePos x="0" y="0"/>
                <wp:positionH relativeFrom="column">
                  <wp:posOffset>661670</wp:posOffset>
                </wp:positionH>
                <wp:positionV relativeFrom="paragraph">
                  <wp:posOffset>1603375</wp:posOffset>
                </wp:positionV>
                <wp:extent cx="510540" cy="0"/>
                <wp:effectExtent l="19685" t="94615" r="31750" b="86360"/>
                <wp:wrapNone/>
                <wp:docPr id="4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straightConnector1">
                          <a:avLst/>
                        </a:prstGeom>
                        <a:noFill/>
                        <a:ln w="38100" cmpd="sng">
                          <a:solidFill>
                            <a:schemeClr val="accent2">
                              <a:lumMod val="7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 w14:anchorId="708A7B96" id="AutoShape 24" o:spid="_x0000_s1026" type="#_x0000_t32" style="position:absolute;margin-left:52.1pt;margin-top:126.25pt;width:40.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" strokecolor="#c45911 [2405]" strokeweight="3pt">
                <v:stroke endarrow="block"/>
                <v:shadow color="#823b0b [1605]" opacity=".5" offset="1pt"/>
              </v:shape>
            </w:pict>
          </mc:Fallback>
        </mc:AlternateContent>
      </w:r>
      <w:r>
        <w:rPr>
          <w:noProof/>
        </w:rPr>
        <mc:AlternateContent>
          <mc:Choice Requires="wps">
            <w:drawing>
              <wp:anchor distT="0" distB="0" distL="114300" distR="114300" simplePos="0" relativeHeight="251658240" behindDoc="0" locked="0" layoutInCell="1" allowOverlap="1" wp14:anchorId="2332CDF3" wp14:editId="58CBE4FB">
                <wp:simplePos x="0" y="0"/>
                <wp:positionH relativeFrom="column">
                  <wp:posOffset>994410</wp:posOffset>
                </wp:positionH>
                <wp:positionV relativeFrom="paragraph">
                  <wp:posOffset>3185160</wp:posOffset>
                </wp:positionV>
                <wp:extent cx="4343400" cy="502920"/>
                <wp:effectExtent l="0" t="0" r="0" b="1905"/>
                <wp:wrapSquare wrapText="largest"/>
                <wp:docPr id="4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3B3D3" w14:textId="446BCD21" w:rsidR="00EB0741" w:rsidRPr="00CC4407" w:rsidRDefault="00EB0741" w:rsidP="00D61A19">
                            <w:pPr>
                              <w:pStyle w:val="Caption"/>
                              <w:rPr>
                                <w:noProof/>
                              </w:rPr>
                            </w:pPr>
                            <w:bookmarkStart w:id="19" w:name="_Ref117250330"/>
                            <w:bookmarkStart w:id="20" w:name="_Toc117252219"/>
                            <w:r>
                              <w:t xml:space="preserve">Figure </w:t>
                            </w:r>
                            <w:r w:rsidR="004F4C16">
                              <w:fldChar w:fldCharType="begin"/>
                            </w:r>
                            <w:r w:rsidR="004F4C16">
                              <w:instrText xml:space="preserve"> SEQ Figure \* ARABIC </w:instrText>
                            </w:r>
                            <w:r w:rsidR="004F4C16">
                              <w:fldChar w:fldCharType="separate"/>
                            </w:r>
                            <w:r w:rsidR="00A85949">
                              <w:rPr>
                                <w:noProof/>
                              </w:rPr>
                              <w:t>3</w:t>
                            </w:r>
                            <w:r w:rsidR="004F4C16">
                              <w:rPr>
                                <w:noProof/>
                              </w:rPr>
                              <w:fldChar w:fldCharType="end"/>
                            </w:r>
                            <w:bookmarkEnd w:id="19"/>
                            <w:r>
                              <w:t>: Visual Soar with a project loaded</w:t>
                            </w:r>
                            <w:r w:rsidR="00710502">
                              <w:t xml:space="preserve">. </w:t>
                            </w:r>
                            <w:r>
                              <w:t>An operator pane appears at the left.</w:t>
                            </w:r>
                            <w:bookmarkEnd w:id="2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332CDF3" id="Text Box 22" o:spid="_x0000_s1031" type="#_x0000_t202" style="position:absolute;left:0;text-align:left;margin-left:78.3pt;margin-top:250.8pt;width:342pt;height:3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" stroked="f">
                <v:textbox style="mso-fit-shape-to-text:t" inset="0,0,0,0">
                  <w:txbxContent>
                    <w:p w14:paraId="6F13B3D3" w14:textId="446BCD21" w:rsidR="00EB0741" w:rsidRPr="00CC4407" w:rsidRDefault="00EB0741" w:rsidP="00D61A19">
                      <w:pPr>
                        <w:pStyle w:val="Caption"/>
                        <w:rPr>
                          <w:noProof/>
                        </w:rPr>
                      </w:pPr>
                      <w:bookmarkStart w:id="21" w:name="_Ref117250330"/>
                      <w:bookmarkStart w:id="22" w:name="_Toc117252219"/>
                      <w:r>
                        <w:t xml:space="preserve">Figure </w:t>
                      </w:r>
                      <w:r w:rsidR="004F4C16">
                        <w:fldChar w:fldCharType="begin"/>
                      </w:r>
                      <w:r w:rsidR="004F4C16">
                        <w:instrText xml:space="preserve"> SEQ Figure \* ARABIC </w:instrText>
                      </w:r>
                      <w:r w:rsidR="004F4C16">
                        <w:fldChar w:fldCharType="separate"/>
                      </w:r>
                      <w:r w:rsidR="00A85949">
                        <w:rPr>
                          <w:noProof/>
                        </w:rPr>
                        <w:t>3</w:t>
                      </w:r>
                      <w:r w:rsidR="004F4C16">
                        <w:rPr>
                          <w:noProof/>
                        </w:rPr>
                        <w:fldChar w:fldCharType="end"/>
                      </w:r>
                      <w:bookmarkEnd w:id="21"/>
                      <w:r>
                        <w:t>: Visual Soar with a project loaded</w:t>
                      </w:r>
                      <w:r w:rsidR="00710502">
                        <w:t xml:space="preserve">. </w:t>
                      </w:r>
                      <w:r>
                        <w:t>An operator pane appears at the left.</w:t>
                      </w:r>
                      <w:bookmarkEnd w:id="22"/>
                    </w:p>
                  </w:txbxContent>
                </v:textbox>
                <w10:wrap type="square" side="largest"/>
              </v:shape>
            </w:pict>
          </mc:Fallback>
        </mc:AlternateContent>
      </w:r>
      <w:r w:rsidR="00D832D1">
        <w:rPr>
          <w:noProof/>
        </w:rPr>
        <w:drawing>
          <wp:inline distT="0" distB="0" distL="0" distR="0" wp14:anchorId="7DE71A0F" wp14:editId="211C5F1B">
            <wp:extent cx="4343400" cy="3127375"/>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4343400" cy="3127375"/>
                    </a:xfrm>
                    <a:prstGeom prst="rect">
                      <a:avLst/>
                    </a:prstGeom>
                  </pic:spPr>
                </pic:pic>
              </a:graphicData>
            </a:graphic>
          </wp:inline>
        </w:drawing>
      </w:r>
    </w:p>
    <w:p w14:paraId="5D3E427B" w14:textId="77777777" w:rsidR="00C573DB" w:rsidRDefault="00C573DB"/>
    <w:p w14:paraId="38893DF4" w14:textId="0967200F" w:rsidR="00C573DB" w:rsidRDefault="00C573DB"/>
    <w:p w14:paraId="041A883F" w14:textId="77777777" w:rsidR="00C573DB" w:rsidRDefault="00C573DB"/>
    <w:p w14:paraId="00171BDA" w14:textId="2DA023B6" w:rsidR="00C573DB" w:rsidRDefault="00C573DB"/>
    <w:p w14:paraId="461E5507" w14:textId="77777777" w:rsidR="00C573DB" w:rsidRDefault="00D832D1">
      <w:r>
        <w:t>Nodes in the file operator pane’s tree are annotated with an icon so you can recognize their contents:</w:t>
      </w:r>
    </w:p>
    <w:tbl>
      <w:tblPr>
        <w:tblW w:w="9972" w:type="dxa"/>
        <w:tblInd w:w="55" w:type="dxa"/>
        <w:tblCellMar>
          <w:top w:w="115" w:type="dxa"/>
          <w:left w:w="115" w:type="dxa"/>
          <w:bottom w:w="115" w:type="dxa"/>
          <w:right w:w="115" w:type="dxa"/>
        </w:tblCellMar>
        <w:tblLook w:val="04A0" w:firstRow="1" w:lastRow="0" w:firstColumn="1" w:lastColumn="0" w:noHBand="0" w:noVBand="1"/>
      </w:tblPr>
      <w:tblGrid>
        <w:gridCol w:w="1167"/>
        <w:gridCol w:w="8805"/>
      </w:tblGrid>
      <w:tr w:rsidR="00C573DB" w14:paraId="54035F14" w14:textId="77777777" w:rsidTr="00C913C4">
        <w:tc>
          <w:tcPr>
            <w:tcW w:w="1167" w:type="dxa"/>
            <w:shd w:val="clear" w:color="auto" w:fill="auto"/>
          </w:tcPr>
          <w:p w14:paraId="14B0BADF" w14:textId="0541D8B2" w:rsidR="00C573DB" w:rsidRDefault="00D832D1">
            <w:pPr>
              <w:pStyle w:val="TableContents"/>
              <w:jc w:val="center"/>
            </w:pPr>
            <w:r>
              <w:rPr>
                <w:noProof/>
              </w:rPr>
              <w:drawing>
                <wp:inline distT="0" distB="0" distL="0" distR="0" wp14:anchorId="7AD51962" wp14:editId="58795431">
                  <wp:extent cx="466725" cy="476250"/>
                  <wp:effectExtent l="0" t="0" r="0" b="0"/>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35"/>
                          <a:stretch>
                            <a:fillRect/>
                          </a:stretch>
                        </pic:blipFill>
                        <pic:spPr bwMode="auto">
                          <a:xfrm>
                            <a:off x="0" y="0"/>
                            <a:ext cx="466725" cy="476250"/>
                          </a:xfrm>
                          <a:prstGeom prst="rect">
                            <a:avLst/>
                          </a:prstGeom>
                        </pic:spPr>
                      </pic:pic>
                    </a:graphicData>
                  </a:graphic>
                </wp:inline>
              </w:drawing>
            </w:r>
          </w:p>
        </w:tc>
        <w:tc>
          <w:tcPr>
            <w:tcW w:w="8805" w:type="dxa"/>
            <w:shd w:val="clear" w:color="auto" w:fill="auto"/>
          </w:tcPr>
          <w:p w14:paraId="5AFDC1DF" w14:textId="027C0E4A" w:rsidR="00C573DB" w:rsidRDefault="00D832D1">
            <w:pPr>
              <w:pStyle w:val="TableContents"/>
            </w:pPr>
            <w:r>
              <w:t>A file containing Soar elaboration productions and commands</w:t>
            </w:r>
            <w:r w:rsidR="00710502">
              <w:t xml:space="preserve">. </w:t>
            </w:r>
            <w:r>
              <w:t>These files can also be used to store large explanatory comments</w:t>
            </w:r>
            <w:r w:rsidR="00FC4A75">
              <w:fldChar w:fldCharType="begin"/>
            </w:r>
            <w:r w:rsidR="00FC4A75">
              <w:instrText xml:space="preserve"> XE "</w:instrText>
            </w:r>
            <w:r w:rsidR="00FC4A75" w:rsidRPr="00F73EC7">
              <w:instrText>comments</w:instrText>
            </w:r>
            <w:r w:rsidR="00FC4A75">
              <w:instrText xml:space="preserve">" </w:instrText>
            </w:r>
            <w:r w:rsidR="00FC4A75">
              <w:fldChar w:fldCharType="end"/>
            </w:r>
            <w:r w:rsidR="00710502">
              <w:t xml:space="preserve">. </w:t>
            </w:r>
            <w:r>
              <w:t>In the file system, this is a single .soar file.</w:t>
            </w:r>
          </w:p>
        </w:tc>
      </w:tr>
      <w:tr w:rsidR="00C573DB" w14:paraId="0356DD5C" w14:textId="77777777" w:rsidTr="00C913C4">
        <w:tc>
          <w:tcPr>
            <w:tcW w:w="1167" w:type="dxa"/>
            <w:shd w:val="clear" w:color="auto" w:fill="auto"/>
          </w:tcPr>
          <w:p w14:paraId="20635EA8" w14:textId="77777777" w:rsidR="00C573DB" w:rsidRDefault="00D832D1">
            <w:pPr>
              <w:pStyle w:val="TableContents"/>
              <w:jc w:val="center"/>
            </w:pPr>
            <w:r>
              <w:rPr>
                <w:noProof/>
              </w:rPr>
              <w:drawing>
                <wp:inline distT="0" distB="0" distL="0" distR="0" wp14:anchorId="7D7273B6" wp14:editId="419FBD48">
                  <wp:extent cx="457200" cy="552450"/>
                  <wp:effectExtent l="0" t="0" r="0" b="0"/>
                  <wp:docPr id="1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pic:cNvPicPr>
                            <a:picLocks noChangeAspect="1" noChangeArrowheads="1"/>
                          </pic:cNvPicPr>
                        </pic:nvPicPr>
                        <pic:blipFill>
                          <a:blip r:embed="rId36"/>
                          <a:stretch>
                            <a:fillRect/>
                          </a:stretch>
                        </pic:blipFill>
                        <pic:spPr bwMode="auto">
                          <a:xfrm>
                            <a:off x="0" y="0"/>
                            <a:ext cx="457200" cy="552450"/>
                          </a:xfrm>
                          <a:prstGeom prst="rect">
                            <a:avLst/>
                          </a:prstGeom>
                        </pic:spPr>
                      </pic:pic>
                    </a:graphicData>
                  </a:graphic>
                </wp:inline>
              </w:drawing>
            </w:r>
          </w:p>
        </w:tc>
        <w:tc>
          <w:tcPr>
            <w:tcW w:w="8805" w:type="dxa"/>
            <w:shd w:val="clear" w:color="auto" w:fill="auto"/>
          </w:tcPr>
          <w:p w14:paraId="1F330516" w14:textId="4A907690" w:rsidR="00C573DB" w:rsidRDefault="00D832D1">
            <w:pPr>
              <w:pStyle w:val="TableContents"/>
            </w:pPr>
            <w:r>
              <w:t>A low-level operator</w:t>
            </w:r>
            <w:r w:rsidR="008D550B">
              <w:fldChar w:fldCharType="begin"/>
            </w:r>
            <w:r w:rsidR="008D550B">
              <w:instrText xml:space="preserve"> XE "</w:instrText>
            </w:r>
            <w:r w:rsidR="008D550B" w:rsidRPr="00B374CE">
              <w:instrText>low-level operator</w:instrText>
            </w:r>
            <w:r w:rsidR="008D550B">
              <w:instrText xml:space="preserve">" </w:instrText>
            </w:r>
            <w:r w:rsidR="008D550B">
              <w:fldChar w:fldCharType="end"/>
            </w:r>
            <w:r>
              <w:t xml:space="preserve">:  </w:t>
            </w:r>
            <w:proofErr w:type="gramStart"/>
            <w:r>
              <w:t>a</w:t>
            </w:r>
            <w:proofErr w:type="gramEnd"/>
            <w:r>
              <w:t xml:space="preserve"> Soar operator that has no sub-operators</w:t>
            </w:r>
            <w:r w:rsidR="00710502">
              <w:t xml:space="preserve">. </w:t>
            </w:r>
            <w:r>
              <w:t>In other words, this is a “leaf” in the operator hierarchy tree</w:t>
            </w:r>
            <w:r w:rsidR="00710502">
              <w:t xml:space="preserve">. </w:t>
            </w:r>
            <w:r>
              <w:t>In the file system, this is a single .soar file.</w:t>
            </w:r>
          </w:p>
        </w:tc>
      </w:tr>
      <w:tr w:rsidR="00C573DB" w14:paraId="63EAF0D1" w14:textId="77777777" w:rsidTr="00C913C4">
        <w:tc>
          <w:tcPr>
            <w:tcW w:w="1167" w:type="dxa"/>
            <w:shd w:val="clear" w:color="auto" w:fill="auto"/>
          </w:tcPr>
          <w:p w14:paraId="3676C706" w14:textId="77777777" w:rsidR="00C573DB" w:rsidRDefault="00D832D1">
            <w:pPr>
              <w:pStyle w:val="TableContents"/>
              <w:jc w:val="center"/>
            </w:pPr>
            <w:r>
              <w:rPr>
                <w:noProof/>
              </w:rPr>
              <w:drawing>
                <wp:inline distT="0" distB="0" distL="0" distR="0" wp14:anchorId="3F7CE21E" wp14:editId="282D590F">
                  <wp:extent cx="485775" cy="447675"/>
                  <wp:effectExtent l="0" t="0" r="0" b="0"/>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37"/>
                          <a:stretch>
                            <a:fillRect/>
                          </a:stretch>
                        </pic:blipFill>
                        <pic:spPr bwMode="auto">
                          <a:xfrm>
                            <a:off x="0" y="0"/>
                            <a:ext cx="485775" cy="447675"/>
                          </a:xfrm>
                          <a:prstGeom prst="rect">
                            <a:avLst/>
                          </a:prstGeom>
                        </pic:spPr>
                      </pic:pic>
                    </a:graphicData>
                  </a:graphic>
                </wp:inline>
              </w:drawing>
            </w:r>
          </w:p>
        </w:tc>
        <w:tc>
          <w:tcPr>
            <w:tcW w:w="8805" w:type="dxa"/>
            <w:shd w:val="clear" w:color="auto" w:fill="auto"/>
          </w:tcPr>
          <w:p w14:paraId="05BDF84A" w14:textId="4DD83855" w:rsidR="00C573DB" w:rsidRDefault="00D832D1">
            <w:pPr>
              <w:pStyle w:val="TableContents"/>
            </w:pPr>
            <w:r>
              <w:t>A sub-folder that contains operator files, elaboration files and sub-folders that comprise the agent</w:t>
            </w:r>
            <w:r w:rsidR="00710502">
              <w:t xml:space="preserve">. </w:t>
            </w:r>
            <w:r>
              <w:t>In the file system, this is a folder.</w:t>
            </w:r>
          </w:p>
        </w:tc>
      </w:tr>
      <w:tr w:rsidR="00C573DB" w14:paraId="28F7FE88" w14:textId="77777777" w:rsidTr="00C913C4">
        <w:tc>
          <w:tcPr>
            <w:tcW w:w="1167" w:type="dxa"/>
            <w:shd w:val="clear" w:color="auto" w:fill="auto"/>
          </w:tcPr>
          <w:p w14:paraId="47257C22" w14:textId="77777777" w:rsidR="00C573DB" w:rsidRDefault="00D832D1">
            <w:pPr>
              <w:pStyle w:val="TableContents"/>
              <w:jc w:val="center"/>
            </w:pPr>
            <w:r>
              <w:rPr>
                <w:noProof/>
              </w:rPr>
              <w:drawing>
                <wp:inline distT="0" distB="0" distL="0" distR="0" wp14:anchorId="2D5F2EFB" wp14:editId="6EBE6F7C">
                  <wp:extent cx="484505" cy="393065"/>
                  <wp:effectExtent l="0" t="0" r="0" b="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38"/>
                          <a:stretch>
                            <a:fillRect/>
                          </a:stretch>
                        </pic:blipFill>
                        <pic:spPr bwMode="auto">
                          <a:xfrm>
                            <a:off x="0" y="0"/>
                            <a:ext cx="484505" cy="393065"/>
                          </a:xfrm>
                          <a:prstGeom prst="rect">
                            <a:avLst/>
                          </a:prstGeom>
                        </pic:spPr>
                      </pic:pic>
                    </a:graphicData>
                  </a:graphic>
                </wp:inline>
              </w:drawing>
            </w:r>
          </w:p>
        </w:tc>
        <w:tc>
          <w:tcPr>
            <w:tcW w:w="8805" w:type="dxa"/>
            <w:shd w:val="clear" w:color="auto" w:fill="auto"/>
          </w:tcPr>
          <w:p w14:paraId="04180803" w14:textId="335BC3AC" w:rsidR="00C573DB" w:rsidRDefault="00D832D1">
            <w:pPr>
              <w:pStyle w:val="TableContents"/>
            </w:pPr>
            <w:r>
              <w:t>A high-level operator</w:t>
            </w:r>
            <w:r w:rsidR="008D550B">
              <w:fldChar w:fldCharType="begin"/>
            </w:r>
            <w:r w:rsidR="008D550B">
              <w:instrText xml:space="preserve"> XE "</w:instrText>
            </w:r>
            <w:r w:rsidR="008D550B" w:rsidRPr="00E23B39">
              <w:instrText>high-level operator</w:instrText>
            </w:r>
            <w:r w:rsidR="008D550B">
              <w:instrText xml:space="preserve">" </w:instrText>
            </w:r>
            <w:r w:rsidR="008D550B">
              <w:fldChar w:fldCharType="end"/>
            </w:r>
            <w:r>
              <w:t>:  a Soar operator that has sub-operators and its own local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In the file system, this consists of a .soar file and a sub-folder with the same name.</w:t>
            </w:r>
            <w:r w:rsidR="00D775C8">
              <w:t xml:space="preserve"> </w:t>
            </w:r>
          </w:p>
        </w:tc>
      </w:tr>
      <w:tr w:rsidR="00C573DB" w14:paraId="7A1EC109" w14:textId="77777777" w:rsidTr="00C913C4">
        <w:tc>
          <w:tcPr>
            <w:tcW w:w="1167" w:type="dxa"/>
            <w:shd w:val="clear" w:color="auto" w:fill="auto"/>
          </w:tcPr>
          <w:p w14:paraId="4CEC7E06" w14:textId="77777777" w:rsidR="00C573DB" w:rsidRDefault="00D832D1">
            <w:pPr>
              <w:pStyle w:val="TableContents"/>
              <w:jc w:val="center"/>
            </w:pPr>
            <w:r>
              <w:rPr>
                <w:noProof/>
              </w:rPr>
              <w:drawing>
                <wp:anchor distT="0" distB="0" distL="0" distR="0" simplePos="0" relativeHeight="251637760" behindDoc="0" locked="0" layoutInCell="1" allowOverlap="1" wp14:anchorId="2E039047" wp14:editId="1AC7DC7D">
                  <wp:simplePos x="0" y="0"/>
                  <wp:positionH relativeFrom="column">
                    <wp:align>center</wp:align>
                  </wp:positionH>
                  <wp:positionV relativeFrom="paragraph">
                    <wp:posOffset>635</wp:posOffset>
                  </wp:positionV>
                  <wp:extent cx="484505" cy="420370"/>
                  <wp:effectExtent l="0" t="0" r="0" b="0"/>
                  <wp:wrapSquare wrapText="largest"/>
                  <wp:docPr id="1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pic:cNvPicPr>
                            <a:picLocks noChangeAspect="1" noChangeArrowheads="1"/>
                          </pic:cNvPicPr>
                        </pic:nvPicPr>
                        <pic:blipFill>
                          <a:blip r:embed="rId39"/>
                          <a:stretch>
                            <a:fillRect/>
                          </a:stretch>
                        </pic:blipFill>
                        <pic:spPr bwMode="auto">
                          <a:xfrm>
                            <a:off x="0" y="0"/>
                            <a:ext cx="484505" cy="420370"/>
                          </a:xfrm>
                          <a:prstGeom prst="rect">
                            <a:avLst/>
                          </a:prstGeom>
                        </pic:spPr>
                      </pic:pic>
                    </a:graphicData>
                  </a:graphic>
                </wp:anchor>
              </w:drawing>
            </w:r>
          </w:p>
        </w:tc>
        <w:tc>
          <w:tcPr>
            <w:tcW w:w="8805" w:type="dxa"/>
            <w:shd w:val="clear" w:color="auto" w:fill="auto"/>
          </w:tcPr>
          <w:p w14:paraId="27AB851F" w14:textId="33AE6F1E" w:rsidR="00C573DB" w:rsidRDefault="00D832D1">
            <w:pPr>
              <w:pStyle w:val="TableContents"/>
            </w:pPr>
            <w:r>
              <w:t>An impasse folder</w:t>
            </w:r>
            <w:r w:rsidR="008D550B">
              <w:fldChar w:fldCharType="begin"/>
            </w:r>
            <w:r w:rsidR="008D550B">
              <w:instrText xml:space="preserve"> XE "</w:instrText>
            </w:r>
            <w:r w:rsidR="008D550B" w:rsidRPr="00BA264D">
              <w:instrText>impasse folder</w:instrText>
            </w:r>
            <w:r w:rsidR="008D550B">
              <w:instrText xml:space="preserve">" </w:instrText>
            </w:r>
            <w:r w:rsidR="008D550B">
              <w:fldChar w:fldCharType="end"/>
            </w:r>
            <w:r>
              <w:t>:  a collection of Soar operators and/or elaborations designed to respond to an impasse at this level in the hierarchy.</w:t>
            </w:r>
            <w:r w:rsidR="00334A39">
              <w:t xml:space="preserve"> </w:t>
            </w:r>
            <w:r w:rsidR="00B93FF8">
              <w:t xml:space="preserve">There are not separate </w:t>
            </w:r>
            <w:r w:rsidR="00FE469C">
              <w:t xml:space="preserve">operator no-change impasse </w:t>
            </w:r>
            <w:r w:rsidR="00B93FF8">
              <w:t xml:space="preserve">folders. They </w:t>
            </w:r>
            <w:r w:rsidR="00133CB1">
              <w:t xml:space="preserve">are </w:t>
            </w:r>
            <w:r w:rsidR="00B93FF8">
              <w:t xml:space="preserve">part of the high-level operator folders described above. </w:t>
            </w:r>
          </w:p>
        </w:tc>
      </w:tr>
    </w:tbl>
    <w:p w14:paraId="71E18338" w14:textId="79E53BDB" w:rsidR="00C573DB" w:rsidRDefault="00AA7620">
      <w:r>
        <w:rPr>
          <w:noProof/>
        </w:rPr>
        <w:lastRenderedPageBreak/>
        <mc:AlternateContent>
          <mc:Choice Requires="wps">
            <w:drawing>
              <wp:anchor distT="0" distB="0" distL="114300" distR="114300" simplePos="0" relativeHeight="251661312" behindDoc="0" locked="0" layoutInCell="1" allowOverlap="1" wp14:anchorId="6C3E0EFC" wp14:editId="00626561">
                <wp:simplePos x="0" y="0"/>
                <wp:positionH relativeFrom="column">
                  <wp:posOffset>4380230</wp:posOffset>
                </wp:positionH>
                <wp:positionV relativeFrom="paragraph">
                  <wp:posOffset>1880235</wp:posOffset>
                </wp:positionV>
                <wp:extent cx="2000885" cy="502920"/>
                <wp:effectExtent l="4445" t="0" r="4445" b="1905"/>
                <wp:wrapSquare wrapText="largest"/>
                <wp:docPr id="4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1C37F" w14:textId="15F2E52F" w:rsidR="00EB0741" w:rsidRPr="0028664E" w:rsidRDefault="00EB0741" w:rsidP="00F8091E">
                            <w:pPr>
                              <w:pStyle w:val="Caption"/>
                              <w:rPr>
                                <w:noProof/>
                              </w:rPr>
                            </w:pPr>
                            <w:bookmarkStart w:id="23" w:name="_Ref117250357"/>
                            <w:bookmarkStart w:id="24" w:name="_Toc117252220"/>
                            <w:r>
                              <w:t xml:space="preserve">Figure </w:t>
                            </w:r>
                            <w:r w:rsidR="004F4C16">
                              <w:fldChar w:fldCharType="begin"/>
                            </w:r>
                            <w:r w:rsidR="004F4C16">
                              <w:instrText xml:space="preserve"> SEQ Figure \* ARABIC </w:instrText>
                            </w:r>
                            <w:r w:rsidR="004F4C16">
                              <w:fldChar w:fldCharType="separate"/>
                            </w:r>
                            <w:r w:rsidR="00A85949">
                              <w:rPr>
                                <w:noProof/>
                              </w:rPr>
                              <w:t>4</w:t>
                            </w:r>
                            <w:r w:rsidR="004F4C16">
                              <w:rPr>
                                <w:noProof/>
                              </w:rPr>
                              <w:fldChar w:fldCharType="end"/>
                            </w:r>
                            <w:bookmarkEnd w:id="23"/>
                            <w:r>
                              <w:t>: Operator Pane Context Menu</w:t>
                            </w:r>
                            <w:bookmarkEnd w:id="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E0EFC" id="Text Box 26" o:spid="_x0000_s1032" type="#_x0000_t202" style="position:absolute;margin-left:344.9pt;margin-top:148.05pt;width:157.55pt;height:3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" stroked="f">
                <v:textbox style="mso-fit-shape-to-text:t" inset="0,0,0,0">
                  <w:txbxContent>
                    <w:p w14:paraId="23D1C37F" w14:textId="15F2E52F" w:rsidR="00EB0741" w:rsidRPr="0028664E" w:rsidRDefault="00EB0741" w:rsidP="00F8091E">
                      <w:pPr>
                        <w:pStyle w:val="Caption"/>
                        <w:rPr>
                          <w:noProof/>
                        </w:rPr>
                      </w:pPr>
                      <w:bookmarkStart w:id="25" w:name="_Ref117250357"/>
                      <w:bookmarkStart w:id="26" w:name="_Toc117252220"/>
                      <w:r>
                        <w:t xml:space="preserve">Figure </w:t>
                      </w:r>
                      <w:r w:rsidR="004F4C16">
                        <w:fldChar w:fldCharType="begin"/>
                      </w:r>
                      <w:r w:rsidR="004F4C16">
                        <w:instrText xml:space="preserve"> SEQ Figure \* ARABIC </w:instrText>
                      </w:r>
                      <w:r w:rsidR="004F4C16">
                        <w:fldChar w:fldCharType="separate"/>
                      </w:r>
                      <w:r w:rsidR="00A85949">
                        <w:rPr>
                          <w:noProof/>
                        </w:rPr>
                        <w:t>4</w:t>
                      </w:r>
                      <w:r w:rsidR="004F4C16">
                        <w:rPr>
                          <w:noProof/>
                        </w:rPr>
                        <w:fldChar w:fldCharType="end"/>
                      </w:r>
                      <w:bookmarkEnd w:id="25"/>
                      <w:r>
                        <w:t>: Operator Pane Context Menu</w:t>
                      </w:r>
                      <w:bookmarkEnd w:id="26"/>
                    </w:p>
                  </w:txbxContent>
                </v:textbox>
                <w10:wrap type="square" side="largest"/>
              </v:shape>
            </w:pict>
          </mc:Fallback>
        </mc:AlternateContent>
      </w:r>
      <w:r w:rsidR="00D832D1">
        <w:rPr>
          <w:noProof/>
        </w:rPr>
        <w:drawing>
          <wp:anchor distT="182880" distB="182880" distL="182880" distR="0" simplePos="0" relativeHeight="251638784" behindDoc="0" locked="0" layoutInCell="1" allowOverlap="1" wp14:anchorId="21DEAB72" wp14:editId="59D7F608">
            <wp:simplePos x="0" y="0"/>
            <wp:positionH relativeFrom="column">
              <wp:posOffset>4380230</wp:posOffset>
            </wp:positionH>
            <wp:positionV relativeFrom="paragraph">
              <wp:posOffset>64135</wp:posOffset>
            </wp:positionV>
            <wp:extent cx="2000885" cy="1758950"/>
            <wp:effectExtent l="0" t="0" r="0" b="0"/>
            <wp:wrapSquare wrapText="largest"/>
            <wp:docPr id="1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pic:cNvPicPr>
                      <a:picLocks noChangeAspect="1" noChangeArrowheads="1"/>
                    </pic:cNvPicPr>
                  </pic:nvPicPr>
                  <pic:blipFill>
                    <a:blip r:embed="rId40"/>
                    <a:stretch>
                      <a:fillRect/>
                    </a:stretch>
                  </pic:blipFill>
                  <pic:spPr bwMode="auto">
                    <a:xfrm>
                      <a:off x="0" y="0"/>
                      <a:ext cx="2000885" cy="1758950"/>
                    </a:xfrm>
                    <a:prstGeom prst="rect">
                      <a:avLst/>
                    </a:prstGeom>
                  </pic:spPr>
                </pic:pic>
              </a:graphicData>
            </a:graphic>
          </wp:anchor>
        </w:drawing>
      </w:r>
      <w:r w:rsidR="00D832D1">
        <w:t>You can right click on any node in the operator pane to reveal a context menu</w:t>
      </w:r>
      <w:r w:rsidR="008D550B">
        <w:fldChar w:fldCharType="begin"/>
      </w:r>
      <w:r w:rsidR="008D550B">
        <w:instrText xml:space="preserve"> XE "</w:instrText>
      </w:r>
      <w:r w:rsidR="008D550B" w:rsidRPr="00EC7D4F">
        <w:instrText>context menu:operator pane</w:instrText>
      </w:r>
      <w:r w:rsidR="008D550B">
        <w:instrText xml:space="preserve">" </w:instrText>
      </w:r>
      <w:r w:rsidR="008D550B">
        <w:fldChar w:fldCharType="end"/>
      </w:r>
      <w:r w:rsidR="00D832D1">
        <w:t xml:space="preserve"> for that node (see </w:t>
      </w:r>
      <w:r w:rsidR="00A77FD8">
        <w:fldChar w:fldCharType="begin"/>
      </w:r>
      <w:r w:rsidR="00A77FD8">
        <w:instrText xml:space="preserve"> REF _Ref117250357 \h </w:instrText>
      </w:r>
      <w:r w:rsidR="00A77FD8">
        <w:fldChar w:fldCharType="separate"/>
      </w:r>
      <w:r w:rsidR="00A77FD8">
        <w:t xml:space="preserve">Figure </w:t>
      </w:r>
      <w:r w:rsidR="00A77FD8">
        <w:rPr>
          <w:noProof/>
        </w:rPr>
        <w:t>4</w:t>
      </w:r>
      <w:r w:rsidR="00A77FD8">
        <w:fldChar w:fldCharType="end"/>
      </w:r>
      <w:r w:rsidR="00D832D1">
        <w:t>)</w:t>
      </w:r>
      <w:r w:rsidR="00710502">
        <w:t xml:space="preserve">. </w:t>
      </w:r>
    </w:p>
    <w:p w14:paraId="7373FAA5" w14:textId="77777777" w:rsidR="00C573DB" w:rsidRDefault="00C573DB"/>
    <w:p w14:paraId="48A2A432" w14:textId="77777777" w:rsidR="00F8091E" w:rsidRDefault="00F8091E"/>
    <w:p w14:paraId="6BB54623" w14:textId="77777777" w:rsidR="00F8091E" w:rsidRDefault="00F8091E"/>
    <w:p w14:paraId="462EC34F" w14:textId="77777777" w:rsidR="00F8091E" w:rsidRDefault="00F8091E"/>
    <w:p w14:paraId="38FC00EC" w14:textId="77777777" w:rsidR="00F8091E" w:rsidRDefault="00F8091E"/>
    <w:p w14:paraId="69FB1E9F" w14:textId="77777777" w:rsidR="00F8091E" w:rsidRDefault="00F8091E"/>
    <w:p w14:paraId="685B16C2" w14:textId="388F7A21" w:rsidR="00F8091E" w:rsidRDefault="00F8091E"/>
    <w:p w14:paraId="734D0AF1" w14:textId="77777777" w:rsidR="00E07ACD" w:rsidRDefault="00E07ACD"/>
    <w:p w14:paraId="4FE95FE0" w14:textId="77777777" w:rsidR="00F8091E" w:rsidRDefault="00F8091E"/>
    <w:p w14:paraId="6FAFBF1F" w14:textId="7CBB65BE" w:rsidR="00C573DB" w:rsidRDefault="00D832D1">
      <w:r>
        <w:t>The context menu allows you to edit the nodes in the hierarchy as detailed below</w:t>
      </w:r>
      <w:r w:rsidR="0086441A">
        <w:t>. Not all options are available for all no</w:t>
      </w:r>
      <w:r w:rsidR="00CF6162">
        <w:t>d</w:t>
      </w:r>
      <w:r w:rsidR="0086441A">
        <w:t xml:space="preserve">e types. </w:t>
      </w:r>
    </w:p>
    <w:p w14:paraId="444404CB" w14:textId="77777777" w:rsidR="00C573DB" w:rsidRDefault="00C573DB"/>
    <w:tbl>
      <w:tblPr>
        <w:tblW w:w="9972" w:type="dxa"/>
        <w:tblInd w:w="55" w:type="dxa"/>
        <w:tblBorders>
          <w:top w:val="single" w:sz="2" w:space="0" w:color="000000"/>
          <w:left w:val="single" w:sz="2" w:space="0" w:color="000000"/>
          <w:bottom w:val="single" w:sz="2" w:space="0" w:color="000000"/>
          <w:insideH w:val="single" w:sz="2" w:space="0" w:color="000000"/>
        </w:tblBorders>
        <w:tblCellMar>
          <w:top w:w="115" w:type="dxa"/>
          <w:left w:w="115" w:type="dxa"/>
          <w:bottom w:w="115" w:type="dxa"/>
          <w:right w:w="115" w:type="dxa"/>
        </w:tblCellMar>
        <w:tblLook w:val="04A0" w:firstRow="1" w:lastRow="0" w:firstColumn="1" w:lastColumn="0" w:noHBand="0" w:noVBand="1"/>
      </w:tblPr>
      <w:tblGrid>
        <w:gridCol w:w="2699"/>
        <w:gridCol w:w="7273"/>
      </w:tblGrid>
      <w:tr w:rsidR="00C573DB" w14:paraId="1B24D7C6" w14:textId="77777777" w:rsidTr="007E15DF">
        <w:tc>
          <w:tcPr>
            <w:tcW w:w="2699" w:type="dxa"/>
            <w:tcBorders>
              <w:top w:val="single" w:sz="2" w:space="0" w:color="000000"/>
              <w:left w:val="single" w:sz="2" w:space="0" w:color="000000"/>
              <w:bottom w:val="single" w:sz="2" w:space="0" w:color="000000"/>
            </w:tcBorders>
            <w:shd w:val="clear" w:color="auto" w:fill="auto"/>
            <w:tcMar>
              <w:left w:w="54" w:type="dxa"/>
            </w:tcMar>
          </w:tcPr>
          <w:p w14:paraId="0078B565" w14:textId="369B3B0E" w:rsidR="00C573DB" w:rsidRPr="00F401BE" w:rsidRDefault="00D832D1">
            <w:pPr>
              <w:pStyle w:val="TableContents"/>
              <w:rPr>
                <w:rStyle w:val="MenuOption"/>
              </w:rPr>
            </w:pPr>
            <w:r w:rsidRPr="00F401BE">
              <w:rPr>
                <w:rStyle w:val="MenuOption"/>
              </w:rPr>
              <w:t xml:space="preserve">Add a </w:t>
            </w:r>
            <w:proofErr w:type="spellStart"/>
            <w:r w:rsidRPr="00F401BE">
              <w:rPr>
                <w:rStyle w:val="MenuOption"/>
              </w:rPr>
              <w:t>Suboperator</w:t>
            </w:r>
            <w:proofErr w:type="spellEnd"/>
            <w:r w:rsidR="00E15F5A" w:rsidRPr="00F401BE">
              <w:rPr>
                <w:rStyle w:val="MenuOption"/>
              </w:rPr>
              <w:fldChar w:fldCharType="begin"/>
            </w:r>
            <w:r w:rsidR="00E15F5A" w:rsidRPr="00F401BE">
              <w:rPr>
                <w:rStyle w:val="MenuOption"/>
              </w:rPr>
              <w:instrText xml:space="preserve"> XE "Suboperator" </w:instrText>
            </w:r>
            <w:r w:rsidR="00E15F5A" w:rsidRPr="00F401BE">
              <w:rPr>
                <w:rStyle w:val="MenuOption"/>
              </w:rPr>
              <w:fldChar w:fldCharType="end"/>
            </w:r>
          </w:p>
        </w:tc>
        <w:tc>
          <w:tcPr>
            <w:tcW w:w="727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1D38868" w14:textId="3E9238D4" w:rsidR="00C573DB" w:rsidRDefault="00D832D1">
            <w:pPr>
              <w:pStyle w:val="TableContents"/>
            </w:pPr>
            <w:r>
              <w:t>Adds a new low-level operator</w:t>
            </w:r>
            <w:r w:rsidR="008D550B">
              <w:fldChar w:fldCharType="begin"/>
            </w:r>
            <w:r w:rsidR="008D550B">
              <w:instrText xml:space="preserve"> XE "</w:instrText>
            </w:r>
            <w:r w:rsidR="008D550B" w:rsidRPr="00B374CE">
              <w:instrText>low-level operator</w:instrText>
            </w:r>
            <w:r w:rsidR="008D550B">
              <w:instrText xml:space="preserve">" </w:instrText>
            </w:r>
            <w:r w:rsidR="008D550B">
              <w:fldChar w:fldCharType="end"/>
            </w:r>
            <w:r>
              <w:t xml:space="preserve"> to </w:t>
            </w:r>
            <w:r w:rsidR="0086441A">
              <w:t xml:space="preserve">a </w:t>
            </w:r>
            <w:r>
              <w:t>node</w:t>
            </w:r>
            <w:r w:rsidR="00710502">
              <w:t xml:space="preserve">. </w:t>
            </w:r>
            <w:r>
              <w:t>If the node is a low-level operator, it becomes a high-level operator</w:t>
            </w:r>
            <w:r w:rsidR="008D550B">
              <w:fldChar w:fldCharType="begin"/>
            </w:r>
            <w:r w:rsidR="008D550B">
              <w:instrText xml:space="preserve"> XE "</w:instrText>
            </w:r>
            <w:r w:rsidR="008D550B" w:rsidRPr="00E23B39">
              <w:instrText>high-level operator</w:instrText>
            </w:r>
            <w:r w:rsidR="008D550B">
              <w:instrText xml:space="preserve">" </w:instrText>
            </w:r>
            <w:r w:rsidR="008D550B">
              <w:fldChar w:fldCharType="end"/>
            </w:r>
            <w:r w:rsidR="009F48EE">
              <w:t xml:space="preserve"> and a subfolder is created.</w:t>
            </w:r>
          </w:p>
        </w:tc>
      </w:tr>
      <w:tr w:rsidR="00C573DB" w14:paraId="7837C870" w14:textId="77777777" w:rsidTr="007E15DF">
        <w:tc>
          <w:tcPr>
            <w:tcW w:w="2699" w:type="dxa"/>
            <w:tcBorders>
              <w:left w:val="single" w:sz="2" w:space="0" w:color="000000"/>
              <w:bottom w:val="single" w:sz="2" w:space="0" w:color="000000"/>
            </w:tcBorders>
            <w:shd w:val="clear" w:color="auto" w:fill="auto"/>
            <w:tcMar>
              <w:left w:w="54" w:type="dxa"/>
            </w:tcMar>
          </w:tcPr>
          <w:p w14:paraId="6F768BAC" w14:textId="77777777" w:rsidR="00C573DB" w:rsidRPr="00F401BE" w:rsidRDefault="00D832D1">
            <w:pPr>
              <w:pStyle w:val="TableContents"/>
              <w:rPr>
                <w:rStyle w:val="MenuOption"/>
              </w:rPr>
            </w:pPr>
            <w:r w:rsidRPr="00F401BE">
              <w:rPr>
                <w:rStyle w:val="MenuOption"/>
              </w:rPr>
              <w:t>Add a File</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31D94BA5" w14:textId="6AAF67E3" w:rsidR="00C573DB" w:rsidRDefault="00D832D1">
            <w:pPr>
              <w:pStyle w:val="TableContents"/>
            </w:pPr>
            <w:r>
              <w:t>Adds a new .soar file to the node</w:t>
            </w:r>
            <w:r w:rsidR="00710502">
              <w:t xml:space="preserve">. </w:t>
            </w:r>
          </w:p>
        </w:tc>
      </w:tr>
      <w:tr w:rsidR="00C573DB" w14:paraId="1FA55D87" w14:textId="77777777" w:rsidTr="007E15DF">
        <w:tc>
          <w:tcPr>
            <w:tcW w:w="2699" w:type="dxa"/>
            <w:tcBorders>
              <w:left w:val="single" w:sz="2" w:space="0" w:color="000000"/>
              <w:bottom w:val="single" w:sz="2" w:space="0" w:color="000000"/>
            </w:tcBorders>
            <w:shd w:val="clear" w:color="auto" w:fill="auto"/>
            <w:tcMar>
              <w:left w:w="54" w:type="dxa"/>
            </w:tcMar>
          </w:tcPr>
          <w:p w14:paraId="0F11662E" w14:textId="77777777" w:rsidR="00C573DB" w:rsidRPr="00F401BE" w:rsidRDefault="00D832D1">
            <w:pPr>
              <w:pStyle w:val="TableContents"/>
              <w:rPr>
                <w:rStyle w:val="MenuOption"/>
              </w:rPr>
            </w:pPr>
            <w:r w:rsidRPr="00F401BE">
              <w:rPr>
                <w:rStyle w:val="MenuOption"/>
              </w:rPr>
              <w:t>Add an Impasse</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29899EFF" w14:textId="275B9E70" w:rsidR="00C573DB" w:rsidRDefault="00D832D1">
            <w:pPr>
              <w:pStyle w:val="TableContents"/>
            </w:pPr>
            <w:r>
              <w:t>Adds a new impasse folder</w:t>
            </w:r>
            <w:r w:rsidR="008D550B">
              <w:fldChar w:fldCharType="begin"/>
            </w:r>
            <w:r w:rsidR="008D550B">
              <w:instrText xml:space="preserve"> XE "</w:instrText>
            </w:r>
            <w:r w:rsidR="008D550B" w:rsidRPr="00BA264D">
              <w:instrText>impasse folder</w:instrText>
            </w:r>
            <w:r w:rsidR="008D550B">
              <w:instrText xml:space="preserve">" </w:instrText>
            </w:r>
            <w:r w:rsidR="008D550B">
              <w:fldChar w:fldCharType="end"/>
            </w:r>
            <w:r>
              <w:t xml:space="preserve"> to the hierarchy targeted at one of the Soar impasses:  tie, conflict, constraint failure and state no change.</w:t>
            </w:r>
          </w:p>
        </w:tc>
      </w:tr>
      <w:tr w:rsidR="00C573DB" w14:paraId="4D418876" w14:textId="77777777" w:rsidTr="007E15DF">
        <w:tc>
          <w:tcPr>
            <w:tcW w:w="2699" w:type="dxa"/>
            <w:tcBorders>
              <w:left w:val="single" w:sz="2" w:space="0" w:color="000000"/>
              <w:bottom w:val="single" w:sz="2" w:space="0" w:color="000000"/>
            </w:tcBorders>
            <w:shd w:val="clear" w:color="auto" w:fill="auto"/>
            <w:tcMar>
              <w:left w:w="54" w:type="dxa"/>
            </w:tcMar>
          </w:tcPr>
          <w:p w14:paraId="2601C30F" w14:textId="77777777" w:rsidR="00C573DB" w:rsidRPr="00F401BE" w:rsidRDefault="00D832D1">
            <w:pPr>
              <w:pStyle w:val="TableContents"/>
              <w:rPr>
                <w:rStyle w:val="MenuOption"/>
              </w:rPr>
            </w:pPr>
            <w:r w:rsidRPr="00F401BE">
              <w:rPr>
                <w:rStyle w:val="MenuOption"/>
              </w:rPr>
              <w:t>Open Rules</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2CA4E713" w14:textId="10E38CD0" w:rsidR="00C573DB" w:rsidRDefault="00D832D1">
            <w:pPr>
              <w:pStyle w:val="TableContents"/>
            </w:pPr>
            <w:r>
              <w:t>Creates a new rule editor window</w:t>
            </w:r>
            <w:r w:rsidR="00D33154">
              <w:fldChar w:fldCharType="begin"/>
            </w:r>
            <w:r w:rsidR="00D33154">
              <w:instrText xml:space="preserve"> XE "</w:instrText>
            </w:r>
            <w:r w:rsidR="00D33154" w:rsidRPr="005A3497">
              <w:instrText>rule editor window</w:instrText>
            </w:r>
            <w:r w:rsidR="00D33154">
              <w:instrText xml:space="preserve">" </w:instrText>
            </w:r>
            <w:r w:rsidR="00D33154">
              <w:fldChar w:fldCharType="end"/>
            </w:r>
            <w:r>
              <w:t xml:space="preserve"> to edit the rules for this node</w:t>
            </w:r>
            <w:r w:rsidR="00710502">
              <w:t xml:space="preserve">. </w:t>
            </w:r>
            <w:r>
              <w:t>You can also just double click on the node to do this.</w:t>
            </w:r>
          </w:p>
        </w:tc>
      </w:tr>
      <w:tr w:rsidR="00C573DB" w14:paraId="5EA2C6B9" w14:textId="77777777" w:rsidTr="007E15DF">
        <w:tc>
          <w:tcPr>
            <w:tcW w:w="2699" w:type="dxa"/>
            <w:tcBorders>
              <w:left w:val="single" w:sz="2" w:space="0" w:color="000000"/>
              <w:bottom w:val="single" w:sz="2" w:space="0" w:color="000000"/>
            </w:tcBorders>
            <w:shd w:val="clear" w:color="auto" w:fill="auto"/>
            <w:tcMar>
              <w:left w:w="54" w:type="dxa"/>
            </w:tcMar>
          </w:tcPr>
          <w:p w14:paraId="661CF86C" w14:textId="77777777" w:rsidR="00C573DB" w:rsidRPr="00F401BE" w:rsidRDefault="00D832D1">
            <w:pPr>
              <w:pStyle w:val="TableContents"/>
              <w:rPr>
                <w:rStyle w:val="MenuOption"/>
              </w:rPr>
            </w:pPr>
            <w:r w:rsidRPr="00F401BE">
              <w:rPr>
                <w:rStyle w:val="MenuOption"/>
              </w:rPr>
              <w:t>Open Datamap</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0073341C" w14:textId="35D7955F" w:rsidR="00C573DB" w:rsidRDefault="00D832D1">
            <w:pPr>
              <w:pStyle w:val="TableContents"/>
            </w:pPr>
            <w:r>
              <w:t>Opens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editor window for a high-level operator</w:t>
            </w:r>
            <w:r w:rsidR="008D550B">
              <w:fldChar w:fldCharType="begin"/>
            </w:r>
            <w:r w:rsidR="008D550B">
              <w:instrText xml:space="preserve"> XE "</w:instrText>
            </w:r>
            <w:r w:rsidR="008D550B" w:rsidRPr="00E23B39">
              <w:instrText>high-level operator</w:instrText>
            </w:r>
            <w:r w:rsidR="008D550B">
              <w:instrText xml:space="preserve">" </w:instrText>
            </w:r>
            <w:r w:rsidR="008D550B">
              <w:fldChar w:fldCharType="end"/>
            </w:r>
            <w:r>
              <w:t xml:space="preserve"> or the project root</w:t>
            </w:r>
            <w:r w:rsidR="00DC789E">
              <w:fldChar w:fldCharType="begin"/>
            </w:r>
            <w:r w:rsidR="00DC789E">
              <w:instrText xml:space="preserve"> XE "</w:instrText>
            </w:r>
            <w:r w:rsidR="00DC789E" w:rsidRPr="00DB688B">
              <w:instrText>project root</w:instrText>
            </w:r>
            <w:r w:rsidR="00DC789E">
              <w:instrText xml:space="preserve">" </w:instrText>
            </w:r>
            <w:r w:rsidR="00DC789E">
              <w:fldChar w:fldCharType="end"/>
            </w:r>
            <w:r w:rsidR="00710502">
              <w:t xml:space="preserve">. </w:t>
            </w:r>
            <w:r>
              <w:t>(This option is disabled for other node types.)</w:t>
            </w:r>
          </w:p>
        </w:tc>
      </w:tr>
      <w:tr w:rsidR="00C573DB" w14:paraId="59CE7025" w14:textId="77777777" w:rsidTr="007E15DF">
        <w:tc>
          <w:tcPr>
            <w:tcW w:w="2699" w:type="dxa"/>
            <w:tcBorders>
              <w:left w:val="single" w:sz="2" w:space="0" w:color="000000"/>
              <w:bottom w:val="single" w:sz="2" w:space="0" w:color="000000"/>
            </w:tcBorders>
            <w:shd w:val="clear" w:color="auto" w:fill="auto"/>
            <w:tcMar>
              <w:left w:w="54" w:type="dxa"/>
            </w:tcMar>
          </w:tcPr>
          <w:p w14:paraId="25AE9C06" w14:textId="77777777" w:rsidR="00C573DB" w:rsidRPr="00F401BE" w:rsidRDefault="00D832D1">
            <w:pPr>
              <w:pStyle w:val="TableContents"/>
              <w:rPr>
                <w:rStyle w:val="MenuOption"/>
              </w:rPr>
            </w:pPr>
            <w:r w:rsidRPr="00F401BE">
              <w:rPr>
                <w:rStyle w:val="MenuOption"/>
              </w:rPr>
              <w:t>Find/Replace</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36A457F0" w14:textId="77777777" w:rsidR="00C573DB" w:rsidRDefault="00D832D1">
            <w:pPr>
              <w:pStyle w:val="TableContents"/>
            </w:pPr>
            <w:r>
              <w:t xml:space="preserve">Find/replace any particular text in the subtree associated with this node. </w:t>
            </w:r>
          </w:p>
        </w:tc>
      </w:tr>
      <w:tr w:rsidR="00C573DB" w14:paraId="6EC50AE3" w14:textId="77777777" w:rsidTr="007E15DF">
        <w:tc>
          <w:tcPr>
            <w:tcW w:w="2699" w:type="dxa"/>
            <w:tcBorders>
              <w:left w:val="single" w:sz="2" w:space="0" w:color="000000"/>
              <w:bottom w:val="single" w:sz="2" w:space="0" w:color="000000"/>
            </w:tcBorders>
            <w:shd w:val="clear" w:color="auto" w:fill="auto"/>
            <w:tcMar>
              <w:left w:w="54" w:type="dxa"/>
            </w:tcMar>
          </w:tcPr>
          <w:p w14:paraId="5FB1331A" w14:textId="77777777" w:rsidR="00C573DB" w:rsidRPr="00F401BE" w:rsidRDefault="00D832D1">
            <w:pPr>
              <w:pStyle w:val="TableContents"/>
              <w:rPr>
                <w:rStyle w:val="MenuOption"/>
              </w:rPr>
            </w:pPr>
            <w:r w:rsidRPr="00F401BE">
              <w:rPr>
                <w:rStyle w:val="MenuOption"/>
              </w:rPr>
              <w:t>Delete</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2C02495C" w14:textId="0F97B61E" w:rsidR="00C573DB" w:rsidRDefault="00D832D1">
            <w:pPr>
              <w:pStyle w:val="TableContents"/>
            </w:pPr>
            <w:r>
              <w:t>Deletes this node and any sub-nodes from the hierarchy</w:t>
            </w:r>
            <w:r w:rsidR="00710502">
              <w:t xml:space="preserve">. </w:t>
            </w:r>
            <w:r>
              <w:t>The associated files are also removed.</w:t>
            </w:r>
          </w:p>
        </w:tc>
      </w:tr>
      <w:tr w:rsidR="00C573DB" w14:paraId="4DDF4D2A" w14:textId="77777777" w:rsidTr="007E15DF">
        <w:tc>
          <w:tcPr>
            <w:tcW w:w="2699" w:type="dxa"/>
            <w:tcBorders>
              <w:left w:val="single" w:sz="2" w:space="0" w:color="000000"/>
              <w:bottom w:val="single" w:sz="2" w:space="0" w:color="000000"/>
            </w:tcBorders>
            <w:shd w:val="clear" w:color="auto" w:fill="auto"/>
            <w:tcMar>
              <w:left w:w="54" w:type="dxa"/>
            </w:tcMar>
          </w:tcPr>
          <w:p w14:paraId="183F96B6" w14:textId="77777777" w:rsidR="00C573DB" w:rsidRPr="00F401BE" w:rsidRDefault="00D832D1">
            <w:pPr>
              <w:pStyle w:val="TableContents"/>
              <w:rPr>
                <w:rStyle w:val="MenuOption"/>
              </w:rPr>
            </w:pPr>
            <w:r w:rsidRPr="00F401BE">
              <w:rPr>
                <w:rStyle w:val="MenuOption"/>
              </w:rPr>
              <w:t>Rename</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68868141" w14:textId="08283A34" w:rsidR="00DC789E" w:rsidRDefault="00D832D1">
            <w:pPr>
              <w:pStyle w:val="TableContents"/>
            </w:pPr>
            <w:r>
              <w:t>Renames the node</w:t>
            </w:r>
            <w:r w:rsidR="00710502">
              <w:t xml:space="preserve">. </w:t>
            </w:r>
          </w:p>
          <w:p w14:paraId="6CA36025" w14:textId="77777777" w:rsidR="00DC789E" w:rsidRDefault="00DC789E">
            <w:pPr>
              <w:pStyle w:val="TableContents"/>
            </w:pPr>
          </w:p>
          <w:p w14:paraId="5A857B7D" w14:textId="0B19822B" w:rsidR="00C573DB" w:rsidRDefault="00D832D1">
            <w:pPr>
              <w:pStyle w:val="TableContents"/>
            </w:pPr>
            <w:r>
              <w:t>Note:  The code associated with the node is not modified and productions may have names that are now inconsistent with the node’s name.</w:t>
            </w:r>
          </w:p>
        </w:tc>
      </w:tr>
      <w:tr w:rsidR="00C573DB" w14:paraId="1214D8FC" w14:textId="77777777" w:rsidTr="007E15DF">
        <w:tc>
          <w:tcPr>
            <w:tcW w:w="2699" w:type="dxa"/>
            <w:tcBorders>
              <w:left w:val="single" w:sz="2" w:space="0" w:color="000000"/>
              <w:bottom w:val="single" w:sz="2" w:space="0" w:color="000000"/>
            </w:tcBorders>
            <w:shd w:val="clear" w:color="auto" w:fill="auto"/>
            <w:tcMar>
              <w:left w:w="54" w:type="dxa"/>
            </w:tcMar>
          </w:tcPr>
          <w:p w14:paraId="0AA02D89" w14:textId="77777777" w:rsidR="00C573DB" w:rsidRPr="00F401BE" w:rsidRDefault="00D832D1">
            <w:pPr>
              <w:pStyle w:val="TableContents"/>
              <w:rPr>
                <w:rStyle w:val="MenuOption"/>
              </w:rPr>
            </w:pPr>
            <w:r w:rsidRPr="00F401BE">
              <w:rPr>
                <w:rStyle w:val="MenuOption"/>
              </w:rPr>
              <w:t>Export</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3DFF9C1D" w14:textId="7BC46F20" w:rsidR="00C573DB" w:rsidRDefault="00D832D1">
            <w:pPr>
              <w:pStyle w:val="TableContents"/>
            </w:pPr>
            <w:r>
              <w:t>Collects all the files associated with an operator (including any sub-operators) into a single file</w:t>
            </w:r>
            <w:r w:rsidR="00710502">
              <w:t xml:space="preserve">. </w:t>
            </w:r>
            <w:r>
              <w:t xml:space="preserve">This file is placed in the root of your project folder and has </w:t>
            </w:r>
            <w:proofErr w:type="gramStart"/>
            <w:r>
              <w:t>a .</w:t>
            </w:r>
            <w:proofErr w:type="spellStart"/>
            <w:r>
              <w:t>vse</w:t>
            </w:r>
            <w:proofErr w:type="spellEnd"/>
            <w:proofErr w:type="gramEnd"/>
            <w:r w:rsidR="00971DDF">
              <w:fldChar w:fldCharType="begin"/>
            </w:r>
            <w:r w:rsidR="00971DDF">
              <w:instrText xml:space="preserve"> XE "</w:instrText>
            </w:r>
            <w:r w:rsidR="00971DDF" w:rsidRPr="00B40C64">
              <w:instrText>.vse (filetype)</w:instrText>
            </w:r>
            <w:r w:rsidR="00971DDF">
              <w:instrText xml:space="preserve">" </w:instrText>
            </w:r>
            <w:r w:rsidR="00971DDF">
              <w:fldChar w:fldCharType="end"/>
            </w:r>
            <w:r>
              <w:t xml:space="preserve"> extension</w:t>
            </w:r>
            <w:r w:rsidR="00710502">
              <w:t xml:space="preserve">. </w:t>
            </w:r>
            <w:r>
              <w:t>The filename will match the node name</w:t>
            </w:r>
            <w:r w:rsidR="00710502">
              <w:t xml:space="preserve">. </w:t>
            </w:r>
            <w:r>
              <w:t>This file can then be imported into another Visual Soar project.</w:t>
            </w:r>
          </w:p>
        </w:tc>
      </w:tr>
      <w:tr w:rsidR="00C573DB" w14:paraId="59FA04E0" w14:textId="77777777" w:rsidTr="007E15DF">
        <w:tc>
          <w:tcPr>
            <w:tcW w:w="2699" w:type="dxa"/>
            <w:tcBorders>
              <w:left w:val="single" w:sz="2" w:space="0" w:color="000000"/>
              <w:bottom w:val="single" w:sz="2" w:space="0" w:color="000000"/>
            </w:tcBorders>
            <w:shd w:val="clear" w:color="auto" w:fill="auto"/>
            <w:tcMar>
              <w:left w:w="54" w:type="dxa"/>
            </w:tcMar>
          </w:tcPr>
          <w:p w14:paraId="44D4E3DC" w14:textId="77777777" w:rsidR="00C573DB" w:rsidRPr="00F401BE" w:rsidRDefault="00D832D1">
            <w:pPr>
              <w:pStyle w:val="TableContents"/>
              <w:rPr>
                <w:rStyle w:val="MenuOption"/>
              </w:rPr>
            </w:pPr>
            <w:r w:rsidRPr="00F401BE">
              <w:rPr>
                <w:rStyle w:val="MenuOption"/>
              </w:rPr>
              <w:t>Import</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36363E1F" w14:textId="193879A9" w:rsidR="00C573DB" w:rsidRDefault="00D832D1">
            <w:pPr>
              <w:pStyle w:val="TableContents"/>
            </w:pPr>
            <w:r>
              <w:t xml:space="preserve">Imports </w:t>
            </w:r>
            <w:proofErr w:type="gramStart"/>
            <w:r>
              <w:t>a .</w:t>
            </w:r>
            <w:proofErr w:type="spellStart"/>
            <w:r>
              <w:t>vse</w:t>
            </w:r>
            <w:proofErr w:type="spellEnd"/>
            <w:proofErr w:type="gramEnd"/>
            <w:r w:rsidR="00971DDF">
              <w:fldChar w:fldCharType="begin"/>
            </w:r>
            <w:r w:rsidR="00971DDF">
              <w:instrText xml:space="preserve"> XE "</w:instrText>
            </w:r>
            <w:r w:rsidR="00971DDF" w:rsidRPr="00B40C64">
              <w:instrText>.vse (filetype)</w:instrText>
            </w:r>
            <w:r w:rsidR="00971DDF">
              <w:instrText xml:space="preserve">" </w:instrText>
            </w:r>
            <w:r w:rsidR="00971DDF">
              <w:fldChar w:fldCharType="end"/>
            </w:r>
            <w:r>
              <w:t xml:space="preserve"> file into this project</w:t>
            </w:r>
            <w:r w:rsidR="00710502">
              <w:t xml:space="preserve">. </w:t>
            </w:r>
            <w:r>
              <w:t xml:space="preserve">The exported hierarchy is recreated as a </w:t>
            </w:r>
            <w:proofErr w:type="spellStart"/>
            <w:r>
              <w:t>suboperator</w:t>
            </w:r>
            <w:proofErr w:type="spellEnd"/>
            <w:r>
              <w:t xml:space="preserve"> of the current node.</w:t>
            </w:r>
          </w:p>
        </w:tc>
      </w:tr>
      <w:tr w:rsidR="00C573DB" w14:paraId="39DD68D1" w14:textId="77777777" w:rsidTr="007E15DF">
        <w:tc>
          <w:tcPr>
            <w:tcW w:w="2699" w:type="dxa"/>
            <w:tcBorders>
              <w:left w:val="single" w:sz="2" w:space="0" w:color="000000"/>
              <w:bottom w:val="single" w:sz="2" w:space="0" w:color="000000"/>
            </w:tcBorders>
            <w:shd w:val="clear" w:color="auto" w:fill="auto"/>
            <w:tcMar>
              <w:left w:w="54" w:type="dxa"/>
            </w:tcMar>
          </w:tcPr>
          <w:p w14:paraId="1679829E" w14:textId="5EEBA835" w:rsidR="00C573DB" w:rsidRPr="00F401BE" w:rsidRDefault="00D832D1" w:rsidP="0021616A">
            <w:pPr>
              <w:pStyle w:val="TableContents"/>
              <w:rPr>
                <w:rStyle w:val="MenuOption"/>
              </w:rPr>
            </w:pPr>
            <w:r w:rsidRPr="00F401BE">
              <w:rPr>
                <w:rStyle w:val="MenuOption"/>
              </w:rPr>
              <w:t>Generate Datamap Entries for this File</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4E94B480" w14:textId="77C32CCB" w:rsidR="00C573DB" w:rsidRDefault="00D832D1">
            <w:pPr>
              <w:pStyle w:val="TableContents"/>
            </w:pPr>
            <w:r>
              <w:t xml:space="preserve">Scans the productions in the file associated with this node for any attributes or values that are </w:t>
            </w:r>
            <w:r w:rsidR="00333308">
              <w:t>missing from</w:t>
            </w:r>
            <w:r>
              <w:t xml:space="preserve">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 xml:space="preserve">Any missing </w:t>
            </w:r>
            <w:r>
              <w:lastRenderedPageBreak/>
              <w:t xml:space="preserve">entries are added to the datamap as new </w:t>
            </w:r>
            <w:r w:rsidR="00971DDF">
              <w:t>u</w:t>
            </w:r>
            <w:r>
              <w:t>nvalidated entries</w:t>
            </w:r>
            <w:r w:rsidR="00710502">
              <w:t xml:space="preserve">. </w:t>
            </w:r>
            <w:r>
              <w:t xml:space="preserve">See Chapter </w:t>
            </w:r>
            <w:r w:rsidR="00A77FD8">
              <w:t>3</w:t>
            </w:r>
            <w:r>
              <w:t xml:space="preserve"> for more about </w:t>
            </w:r>
            <w:proofErr w:type="spellStart"/>
            <w:r>
              <w:t>datamaps</w:t>
            </w:r>
            <w:proofErr w:type="spellEnd"/>
            <w:r>
              <w:t xml:space="preserve"> in Visual Soar.</w:t>
            </w:r>
          </w:p>
        </w:tc>
      </w:tr>
      <w:tr w:rsidR="00C573DB" w14:paraId="1B8EF820" w14:textId="77777777" w:rsidTr="007E15DF">
        <w:tc>
          <w:tcPr>
            <w:tcW w:w="2699" w:type="dxa"/>
            <w:tcBorders>
              <w:left w:val="single" w:sz="2" w:space="0" w:color="000000"/>
              <w:bottom w:val="single" w:sz="2" w:space="0" w:color="000000"/>
            </w:tcBorders>
            <w:shd w:val="clear" w:color="auto" w:fill="auto"/>
            <w:tcMar>
              <w:left w:w="54" w:type="dxa"/>
            </w:tcMar>
          </w:tcPr>
          <w:p w14:paraId="7E0AFD5A" w14:textId="77777777" w:rsidR="00C573DB" w:rsidRPr="00F401BE" w:rsidRDefault="00D832D1">
            <w:pPr>
              <w:pStyle w:val="TableContents"/>
              <w:rPr>
                <w:rStyle w:val="MenuOption"/>
              </w:rPr>
            </w:pPr>
            <w:r w:rsidRPr="00F401BE">
              <w:rPr>
                <w:rStyle w:val="MenuOption"/>
              </w:rPr>
              <w:lastRenderedPageBreak/>
              <w:t xml:space="preserve">Check Children Against </w:t>
            </w:r>
          </w:p>
          <w:p w14:paraId="06A66753" w14:textId="77777777" w:rsidR="00C573DB" w:rsidRPr="00F401BE" w:rsidRDefault="00D832D1">
            <w:pPr>
              <w:pStyle w:val="TableContents"/>
              <w:rPr>
                <w:rStyle w:val="MenuOption"/>
              </w:rPr>
            </w:pPr>
            <w:r w:rsidRPr="00F401BE">
              <w:rPr>
                <w:rStyle w:val="MenuOption"/>
              </w:rPr>
              <w:t xml:space="preserve">  Datamap</w:t>
            </w:r>
          </w:p>
        </w:tc>
        <w:tc>
          <w:tcPr>
            <w:tcW w:w="7273" w:type="dxa"/>
            <w:tcBorders>
              <w:left w:val="single" w:sz="2" w:space="0" w:color="000000"/>
              <w:bottom w:val="single" w:sz="2" w:space="0" w:color="000000"/>
              <w:right w:val="single" w:sz="2" w:space="0" w:color="000000"/>
            </w:tcBorders>
            <w:shd w:val="clear" w:color="auto" w:fill="auto"/>
            <w:tcMar>
              <w:left w:w="54" w:type="dxa"/>
            </w:tcMar>
          </w:tcPr>
          <w:p w14:paraId="38D697EC" w14:textId="02BC129E" w:rsidR="00C573DB" w:rsidRDefault="00D832D1">
            <w:pPr>
              <w:pStyle w:val="TableContents"/>
            </w:pPr>
            <w:r>
              <w:t>Scans the productions in each file in this folder or high-level operator</w:t>
            </w:r>
            <w:r w:rsidR="008D550B">
              <w:fldChar w:fldCharType="begin"/>
            </w:r>
            <w:r w:rsidR="008D550B">
              <w:instrText xml:space="preserve"> XE "</w:instrText>
            </w:r>
            <w:r w:rsidR="008D550B" w:rsidRPr="00E23B39">
              <w:instrText>high-level operator</w:instrText>
            </w:r>
            <w:r w:rsidR="008D550B">
              <w:instrText xml:space="preserve">" </w:instrText>
            </w:r>
            <w:r w:rsidR="008D550B">
              <w:fldChar w:fldCharType="end"/>
            </w:r>
            <w:r>
              <w:t xml:space="preserve"> </w:t>
            </w:r>
            <w:r w:rsidR="001132ED">
              <w:t xml:space="preserve">for </w:t>
            </w:r>
            <w:r>
              <w:t>any attributes or values that are inconsistent with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 xml:space="preserve">See Chapter </w:t>
            </w:r>
            <w:r w:rsidR="00A77FD8">
              <w:t xml:space="preserve">3 </w:t>
            </w:r>
            <w:r>
              <w:t xml:space="preserve">for more about </w:t>
            </w:r>
            <w:proofErr w:type="spellStart"/>
            <w:r>
              <w:t>datamaps</w:t>
            </w:r>
            <w:proofErr w:type="spellEnd"/>
            <w:r>
              <w:t xml:space="preserve"> in Visual Soar.</w:t>
            </w:r>
          </w:p>
        </w:tc>
      </w:tr>
    </w:tbl>
    <w:p w14:paraId="56D1B0BA" w14:textId="77777777" w:rsidR="00C573DB" w:rsidRDefault="00C573DB"/>
    <w:p w14:paraId="4575A5E3" w14:textId="77777777" w:rsidR="00C573DB" w:rsidRDefault="00C573DB"/>
    <w:p w14:paraId="4D69D8E5" w14:textId="77777777" w:rsidR="00C573DB" w:rsidRDefault="00D832D1" w:rsidP="003C7585">
      <w:pPr>
        <w:pStyle w:val="Heading3"/>
      </w:pPr>
      <w:bookmarkStart w:id="27" w:name="_Toc117417474"/>
      <w:r>
        <w:t>Visual Soar Project File Structure</w:t>
      </w:r>
      <w:bookmarkEnd w:id="27"/>
    </w:p>
    <w:p w14:paraId="105BD920" w14:textId="1F96DE7E" w:rsidR="00C573DB" w:rsidRDefault="00971654">
      <w:r>
        <w:rPr>
          <w:noProof/>
        </w:rPr>
        <mc:AlternateContent>
          <mc:Choice Requires="wpg">
            <w:drawing>
              <wp:anchor distT="0" distB="0" distL="114300" distR="114300" simplePos="0" relativeHeight="251684864" behindDoc="0" locked="0" layoutInCell="1" allowOverlap="1" wp14:anchorId="79CF81A1" wp14:editId="3E747803">
                <wp:simplePos x="0" y="0"/>
                <wp:positionH relativeFrom="column">
                  <wp:posOffset>3526541</wp:posOffset>
                </wp:positionH>
                <wp:positionV relativeFrom="paragraph">
                  <wp:posOffset>2491623</wp:posOffset>
                </wp:positionV>
                <wp:extent cx="1222441" cy="1228550"/>
                <wp:effectExtent l="0" t="0" r="34925" b="29210"/>
                <wp:wrapNone/>
                <wp:docPr id="63" name="Group 63"/>
                <wp:cNvGraphicFramePr/>
                <a:graphic xmlns:a="http://schemas.openxmlformats.org/drawingml/2006/main">
                  <a:graphicData uri="http://schemas.microsoft.com/office/word/2010/wordprocessingGroup">
                    <wpg:wgp>
                      <wpg:cNvGrpSpPr/>
                      <wpg:grpSpPr>
                        <a:xfrm>
                          <a:off x="0" y="0"/>
                          <a:ext cx="1222441" cy="1228550"/>
                          <a:chOff x="0" y="0"/>
                          <a:chExt cx="1222441" cy="1228550"/>
                        </a:xfrm>
                      </wpg:grpSpPr>
                      <wps:wsp>
                        <wps:cNvPr id="58" name="Straight Connector 58"/>
                        <wps:cNvCnPr/>
                        <wps:spPr>
                          <a:xfrm>
                            <a:off x="471224" y="0"/>
                            <a:ext cx="712447" cy="5610"/>
                          </a:xfrm>
                          <a:prstGeom prst="line">
                            <a:avLst/>
                          </a:prstGeom>
                          <a:ln w="9525">
                            <a:prstDash val="dash"/>
                          </a:ln>
                        </wps:spPr>
                        <wps:style>
                          <a:lnRef idx="1">
                            <a:schemeClr val="accent2"/>
                          </a:lnRef>
                          <a:fillRef idx="0">
                            <a:schemeClr val="accent2"/>
                          </a:fillRef>
                          <a:effectRef idx="0">
                            <a:schemeClr val="accent2"/>
                          </a:effectRef>
                          <a:fontRef idx="minor">
                            <a:schemeClr val="tx1"/>
                          </a:fontRef>
                        </wps:style>
                        <wps:bodyPr/>
                      </wps:wsp>
                      <wps:wsp>
                        <wps:cNvPr id="59" name="Straight Connector 59"/>
                        <wps:cNvCnPr/>
                        <wps:spPr>
                          <a:xfrm>
                            <a:off x="0" y="1211720"/>
                            <a:ext cx="1217330" cy="16830"/>
                          </a:xfrm>
                          <a:prstGeom prst="line">
                            <a:avLst/>
                          </a:prstGeom>
                          <a:ln w="9525">
                            <a:prstDash val="dash"/>
                          </a:ln>
                        </wps:spPr>
                        <wps:style>
                          <a:lnRef idx="1">
                            <a:schemeClr val="accent2"/>
                          </a:lnRef>
                          <a:fillRef idx="0">
                            <a:schemeClr val="accent2"/>
                          </a:fillRef>
                          <a:effectRef idx="0">
                            <a:schemeClr val="accent2"/>
                          </a:effectRef>
                          <a:fontRef idx="minor">
                            <a:schemeClr val="tx1"/>
                          </a:fontRef>
                        </wps:style>
                        <wps:bodyPr/>
                      </wps:wsp>
                      <wps:wsp>
                        <wps:cNvPr id="61" name="Straight Connector 61"/>
                        <wps:cNvCnPr/>
                        <wps:spPr>
                          <a:xfrm>
                            <a:off x="1217330" y="0"/>
                            <a:ext cx="5111" cy="1216765"/>
                          </a:xfrm>
                          <a:prstGeom prst="line">
                            <a:avLst/>
                          </a:prstGeom>
                          <a:ln w="9525">
                            <a:prstDash val="dash"/>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oel="http://schemas.microsoft.com/office/2019/extlst" xmlns:w16sdtdh="http://schemas.microsoft.com/office/word/2020/wordml/sdtdatahash">
            <w:pict>
              <v:group w14:anchorId="14E9C62D" id="Group 63" o:spid="_x0000_s1026" style="position:absolute;margin-left:277.7pt;margin-top:196.2pt;width:96.25pt;height:96.75pt;z-index:251684864" coordsize="12224,1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">
                <v:line id="Straight Connector 58" o:spid="_x0000_s1027" style="position:absolute;visibility:visible;mso-wrap-style:square" from="4712,0" to="1183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" strokecolor="#ed7d31 [3205]">
                  <v:stroke dashstyle="dash" joinstyle="miter"/>
                </v:line>
                <v:line id="Straight Connector 59" o:spid="_x0000_s1028" style="position:absolute;visibility:visible;mso-wrap-style:square" from="0,12117" to="12173,1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" strokecolor="#ed7d31 [3205]">
                  <v:stroke dashstyle="dash" joinstyle="miter"/>
                </v:line>
                <v:line id="Straight Connector 61" o:spid="_x0000_s1029" style="position:absolute;visibility:visible;mso-wrap-style:square" from="12173,0" to="12224,12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" strokecolor="#ed7d31 [3205]">
                  <v:stroke dashstyle="dash" joinstyle="miter"/>
                </v:line>
              </v:group>
            </w:pict>
          </mc:Fallback>
        </mc:AlternateContent>
      </w:r>
      <w:r w:rsidR="009C599D">
        <w:fldChar w:fldCharType="begin"/>
      </w:r>
      <w:r w:rsidR="009C599D">
        <w:instrText xml:space="preserve"> REF _Ref117250448 \h </w:instrText>
      </w:r>
      <w:r w:rsidR="009C599D">
        <w:fldChar w:fldCharType="separate"/>
      </w:r>
      <w:r w:rsidR="009C599D">
        <w:t xml:space="preserve">Figure </w:t>
      </w:r>
      <w:r w:rsidR="009C599D">
        <w:rPr>
          <w:noProof/>
        </w:rPr>
        <w:t>5</w:t>
      </w:r>
      <w:r w:rsidR="009C599D">
        <w:fldChar w:fldCharType="end"/>
      </w:r>
      <w:r w:rsidR="00D832D1">
        <w:t xml:space="preserve"> depicts how the operator pane in </w:t>
      </w:r>
      <w:r w:rsidR="009C599D">
        <w:fldChar w:fldCharType="begin"/>
      </w:r>
      <w:r w:rsidR="009C599D">
        <w:instrText xml:space="preserve"> REF _Ref117250330 \h </w:instrText>
      </w:r>
      <w:r w:rsidR="009C599D">
        <w:fldChar w:fldCharType="separate"/>
      </w:r>
      <w:r w:rsidR="009C599D">
        <w:t xml:space="preserve">Figure </w:t>
      </w:r>
      <w:r w:rsidR="009C599D">
        <w:rPr>
          <w:noProof/>
        </w:rPr>
        <w:t>3</w:t>
      </w:r>
      <w:r w:rsidR="009C599D">
        <w:fldChar w:fldCharType="end"/>
      </w:r>
      <w:r w:rsidR="00D832D1">
        <w:t xml:space="preserve"> is reflected in the file and folder structure of the project in the file system</w:t>
      </w:r>
      <w:r w:rsidR="00710502">
        <w:t xml:space="preserve">. </w:t>
      </w:r>
      <w:r w:rsidR="00D832D1">
        <w:t xml:space="preserve">The files and folders </w:t>
      </w:r>
      <w:r w:rsidR="00D832D1">
        <w:rPr>
          <w:b/>
          <w:bCs/>
        </w:rPr>
        <w:t>highlighted in boldface</w:t>
      </w:r>
      <w:r w:rsidR="00D832D1">
        <w:t xml:space="preserve"> map to the entries in operator pane’s tree</w:t>
      </w:r>
      <w:r w:rsidR="00710502">
        <w:t xml:space="preserve">. </w:t>
      </w:r>
      <w:r w:rsidR="00D832D1">
        <w:t>When you double click on a node in the operator pane, the rule editor window</w:t>
      </w:r>
      <w:r w:rsidR="00D33154">
        <w:fldChar w:fldCharType="begin"/>
      </w:r>
      <w:r w:rsidR="00D33154">
        <w:instrText xml:space="preserve"> XE "</w:instrText>
      </w:r>
      <w:r w:rsidR="00D33154" w:rsidRPr="005A3497">
        <w:instrText>rule editor window</w:instrText>
      </w:r>
      <w:r w:rsidR="00D33154">
        <w:instrText xml:space="preserve">" </w:instrText>
      </w:r>
      <w:r w:rsidR="00D33154">
        <w:fldChar w:fldCharType="end"/>
      </w:r>
      <w:r w:rsidR="00D832D1">
        <w:t xml:space="preserve"> that appears is </w:t>
      </w:r>
      <w:r w:rsidR="008253EF">
        <w:t xml:space="preserve">for </w:t>
      </w:r>
      <w:r w:rsidR="00D832D1">
        <w:t xml:space="preserve">editing </w:t>
      </w:r>
      <w:r w:rsidR="009C599D">
        <w:t>the</w:t>
      </w:r>
      <w:r w:rsidR="00D832D1">
        <w:t xml:space="preserve"> associated .soar file in the project</w:t>
      </w:r>
      <w:r w:rsidR="00710502">
        <w:t xml:space="preserve">. </w:t>
      </w:r>
      <w:r w:rsidR="00D832D1">
        <w:t>Note that a high-level operator</w:t>
      </w:r>
      <w:r w:rsidR="008D550B">
        <w:fldChar w:fldCharType="begin"/>
      </w:r>
      <w:r w:rsidR="008D550B">
        <w:instrText xml:space="preserve"> XE "</w:instrText>
      </w:r>
      <w:r w:rsidR="008D550B" w:rsidRPr="00E23B39">
        <w:instrText>high-level operator</w:instrText>
      </w:r>
      <w:r w:rsidR="008D550B">
        <w:instrText xml:space="preserve">" </w:instrText>
      </w:r>
      <w:r w:rsidR="008D550B">
        <w:fldChar w:fldCharType="end"/>
      </w:r>
      <w:r w:rsidR="00D832D1">
        <w:t xml:space="preserve"> (e.g., initialize-operator in this example) has both an associated .soar file and a sub-folder</w:t>
      </w:r>
      <w:r>
        <w:t xml:space="preserve"> as depicted by the dashed line</w:t>
      </w:r>
      <w:r w:rsidR="00D832D1">
        <w:t>.</w:t>
      </w:r>
      <w:r w:rsidRPr="00971654">
        <w:rPr>
          <w:noProof/>
        </w:rPr>
        <w:t xml:space="preserve"> </w:t>
      </w:r>
      <w:r>
        <w:rPr>
          <w:noProof/>
        </w:rPr>
        <mc:AlternateContent>
          <mc:Choice Requires="wps">
            <w:drawing>
              <wp:anchor distT="0" distB="0" distL="114300" distR="114300" simplePos="0" relativeHeight="251677696" behindDoc="0" locked="0" layoutInCell="1" allowOverlap="1" wp14:anchorId="3A0241BF" wp14:editId="09EF44D0">
                <wp:simplePos x="0" y="0"/>
                <wp:positionH relativeFrom="column">
                  <wp:posOffset>0</wp:posOffset>
                </wp:positionH>
                <wp:positionV relativeFrom="paragraph">
                  <wp:posOffset>700405</wp:posOffset>
                </wp:positionV>
                <wp:extent cx="712447" cy="5610"/>
                <wp:effectExtent l="0" t="0" r="31115" b="33020"/>
                <wp:wrapNone/>
                <wp:docPr id="60" name="Straight Connector 60"/>
                <wp:cNvGraphicFramePr/>
                <a:graphic xmlns:a="http://schemas.openxmlformats.org/drawingml/2006/main">
                  <a:graphicData uri="http://schemas.microsoft.com/office/word/2010/wordprocessingShape">
                    <wps:wsp>
                      <wps:cNvCnPr/>
                      <wps:spPr>
                        <a:xfrm>
                          <a:off x="0" y="0"/>
                          <a:ext cx="712447" cy="56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oel="http://schemas.microsoft.com/office/2019/extlst" xmlns:w16sdtdh="http://schemas.microsoft.com/office/word/2020/wordml/sdtdatahash">
            <w:pict>
              <v:line w14:anchorId="3182C2EC" id="Straight Connector 6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55.15pt" to="56.1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" strokecolor="#ed7d31 [3205]" strokeweight=".5pt">
                <v:stroke dashstyle="dash" joinstyle="miter"/>
              </v:line>
            </w:pict>
          </mc:Fallback>
        </mc:AlternateContent>
      </w:r>
    </w:p>
    <w:p w14:paraId="2EA55227" w14:textId="6A0282E0" w:rsidR="00C573DB" w:rsidRDefault="00AA7620">
      <w:r>
        <w:rPr>
          <w:noProof/>
        </w:rPr>
        <mc:AlternateContent>
          <mc:Choice Requires="wps">
            <w:drawing>
              <wp:anchor distT="0" distB="0" distL="114300" distR="114300" simplePos="0" relativeHeight="251662336" behindDoc="0" locked="0" layoutInCell="1" allowOverlap="1" wp14:anchorId="1EFADF30" wp14:editId="3B2F85DA">
                <wp:simplePos x="0" y="0"/>
                <wp:positionH relativeFrom="column">
                  <wp:posOffset>834390</wp:posOffset>
                </wp:positionH>
                <wp:positionV relativeFrom="paragraph">
                  <wp:posOffset>3673475</wp:posOffset>
                </wp:positionV>
                <wp:extent cx="4347210" cy="327660"/>
                <wp:effectExtent l="1905" t="635" r="3810" b="0"/>
                <wp:wrapTopAndBottom/>
                <wp:docPr id="4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721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0E42B" w14:textId="220836B4" w:rsidR="00EB0741" w:rsidRPr="00FB1682" w:rsidRDefault="00EB0741" w:rsidP="003A7048">
                            <w:pPr>
                              <w:pStyle w:val="Caption"/>
                              <w:rPr>
                                <w:noProof/>
                              </w:rPr>
                            </w:pPr>
                            <w:bookmarkStart w:id="28" w:name="_Ref117250448"/>
                            <w:bookmarkStart w:id="29" w:name="_Toc117252221"/>
                            <w:r>
                              <w:t xml:space="preserve">Figure </w:t>
                            </w:r>
                            <w:r w:rsidR="004F4C16">
                              <w:fldChar w:fldCharType="begin"/>
                            </w:r>
                            <w:r w:rsidR="004F4C16">
                              <w:instrText xml:space="preserve"> SEQ Figure \* ARABIC </w:instrText>
                            </w:r>
                            <w:r w:rsidR="004F4C16">
                              <w:fldChar w:fldCharType="separate"/>
                            </w:r>
                            <w:r w:rsidR="00A85949">
                              <w:rPr>
                                <w:noProof/>
                              </w:rPr>
                              <w:t>5</w:t>
                            </w:r>
                            <w:r w:rsidR="004F4C16">
                              <w:rPr>
                                <w:noProof/>
                              </w:rPr>
                              <w:fldChar w:fldCharType="end"/>
                            </w:r>
                            <w:bookmarkEnd w:id="28"/>
                            <w:r>
                              <w:t>: Visual Soar Project File Structure</w:t>
                            </w:r>
                            <w:bookmarkEnd w:id="2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FADF30" id="Text Box 27" o:spid="_x0000_s1033" type="#_x0000_t202" style="position:absolute;margin-left:65.7pt;margin-top:289.25pt;width:342.3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" stroked="f">
                <v:textbox style="mso-fit-shape-to-text:t" inset="0,0,0,0">
                  <w:txbxContent>
                    <w:p w14:paraId="1950E42B" w14:textId="220836B4" w:rsidR="00EB0741" w:rsidRPr="00FB1682" w:rsidRDefault="00EB0741" w:rsidP="003A7048">
                      <w:pPr>
                        <w:pStyle w:val="Caption"/>
                        <w:rPr>
                          <w:noProof/>
                        </w:rPr>
                      </w:pPr>
                      <w:bookmarkStart w:id="30" w:name="_Ref117250448"/>
                      <w:bookmarkStart w:id="31" w:name="_Toc117252221"/>
                      <w:r>
                        <w:t xml:space="preserve">Figure </w:t>
                      </w:r>
                      <w:r w:rsidR="004F4C16">
                        <w:fldChar w:fldCharType="begin"/>
                      </w:r>
                      <w:r w:rsidR="004F4C16">
                        <w:instrText xml:space="preserve"> SEQ Figure \* ARABIC </w:instrText>
                      </w:r>
                      <w:r w:rsidR="004F4C16">
                        <w:fldChar w:fldCharType="separate"/>
                      </w:r>
                      <w:r w:rsidR="00A85949">
                        <w:rPr>
                          <w:noProof/>
                        </w:rPr>
                        <w:t>5</w:t>
                      </w:r>
                      <w:r w:rsidR="004F4C16">
                        <w:rPr>
                          <w:noProof/>
                        </w:rPr>
                        <w:fldChar w:fldCharType="end"/>
                      </w:r>
                      <w:bookmarkEnd w:id="30"/>
                      <w:r>
                        <w:t>: Visual Soar Project File Structure</w:t>
                      </w:r>
                      <w:bookmarkEnd w:id="31"/>
                    </w:p>
                  </w:txbxContent>
                </v:textbox>
                <w10:wrap type="topAndBottom"/>
              </v:shape>
            </w:pict>
          </mc:Fallback>
        </mc:AlternateContent>
      </w:r>
      <w:r>
        <w:rPr>
          <w:noProof/>
        </w:rPr>
        <mc:AlternateContent>
          <mc:Choice Requires="wps">
            <w:drawing>
              <wp:anchor distT="0" distB="0" distL="0" distR="0" simplePos="0" relativeHeight="251646976" behindDoc="0" locked="0" layoutInCell="1" allowOverlap="1" wp14:anchorId="4E74B987" wp14:editId="292ECF11">
                <wp:simplePos x="0" y="0"/>
                <wp:positionH relativeFrom="column">
                  <wp:posOffset>834390</wp:posOffset>
                </wp:positionH>
                <wp:positionV relativeFrom="paragraph">
                  <wp:posOffset>151130</wp:posOffset>
                </wp:positionV>
                <wp:extent cx="4347210" cy="3465195"/>
                <wp:effectExtent l="0" t="0" r="0" b="0"/>
                <wp:wrapTopAndBottom/>
                <wp:docPr id="45" name="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7210" cy="3465195"/>
                        </a:xfrm>
                        <a:prstGeom prst="rect">
                          <a:avLst/>
                        </a:prstGeom>
                        <a:noFill/>
                        <a:ln>
                          <a:solidFill>
                            <a:srgbClr val="000000"/>
                          </a:solidFill>
                        </a:ln>
                      </wps:spPr>
                      <wps:txbx>
                        <w:txbxContent>
                          <w:p w14:paraId="2A4E86EB" w14:textId="77777777" w:rsidR="00EB0741" w:rsidRDefault="00EB0741" w:rsidP="003A7048">
                            <w:pPr>
                              <w:ind w:left="709"/>
                            </w:pPr>
                            <w:r>
                              <w:rPr>
                                <w:rFonts w:ascii="Courier New" w:hAnsi="Courier New"/>
                              </w:rPr>
                              <w:t>.</w:t>
                            </w:r>
                          </w:p>
                          <w:p w14:paraId="219A9F38" w14:textId="77777777" w:rsidR="00EB0741" w:rsidRDefault="00EB0741" w:rsidP="003A7048">
                            <w:pPr>
                              <w:ind w:left="709"/>
                            </w:pPr>
                            <w:r>
                              <w:rPr>
                                <w:rFonts w:ascii="Courier New" w:hAnsi="Courier New"/>
                              </w:rPr>
                              <w:t>|  example.soar</w:t>
                            </w:r>
                          </w:p>
                          <w:p w14:paraId="43DAE383" w14:textId="77777777" w:rsidR="00EB0741" w:rsidRDefault="00EB0741" w:rsidP="003A7048">
                            <w:pPr>
                              <w:ind w:left="709"/>
                            </w:pPr>
                            <w:r>
                              <w:rPr>
                                <w:rFonts w:ascii="Courier New" w:hAnsi="Courier New"/>
                              </w:rPr>
                              <w:t>|  example.vsa</w:t>
                            </w:r>
                          </w:p>
                          <w:p w14:paraId="3F56ECF6" w14:textId="77777777" w:rsidR="00EB0741" w:rsidRDefault="00EB0741" w:rsidP="003A7048">
                            <w:pPr>
                              <w:ind w:left="709"/>
                            </w:pPr>
                            <w:r>
                              <w:rPr>
                                <w:rFonts w:ascii="Courier New" w:hAnsi="Courier New"/>
                              </w:rPr>
                              <w:t>+--</w:t>
                            </w:r>
                            <w:r>
                              <w:rPr>
                                <w:rFonts w:ascii="Courier New" w:hAnsi="Courier New"/>
                                <w:b/>
                                <w:bCs/>
                              </w:rPr>
                              <w:t>example</w:t>
                            </w:r>
                          </w:p>
                          <w:p w14:paraId="04CD6114" w14:textId="77777777" w:rsidR="00EB0741" w:rsidRDefault="00EB0741" w:rsidP="003A7048">
                            <w:pPr>
                              <w:ind w:left="709"/>
                            </w:pPr>
                            <w:r>
                              <w:rPr>
                                <w:rFonts w:ascii="Courier New" w:hAnsi="Courier New"/>
                              </w:rPr>
                              <w:t>|  |  example_source.soar</w:t>
                            </w:r>
                          </w:p>
                          <w:p w14:paraId="5611E939" w14:textId="77777777" w:rsidR="00EB0741" w:rsidRDefault="00EB0741" w:rsidP="003A7048">
                            <w:pPr>
                              <w:ind w:left="709"/>
                            </w:pPr>
                            <w:r>
                              <w:rPr>
                                <w:rFonts w:ascii="Courier New" w:hAnsi="Courier New"/>
                              </w:rPr>
                              <w:t xml:space="preserve">|  |  </w:t>
                            </w:r>
                            <w:r>
                              <w:rPr>
                                <w:rFonts w:ascii="Courier New" w:hAnsi="Courier New"/>
                                <w:b/>
                                <w:bCs/>
                              </w:rPr>
                              <w:t>_firstload.soar</w:t>
                            </w:r>
                          </w:p>
                          <w:p w14:paraId="082D08F3" w14:textId="77777777" w:rsidR="00EB0741" w:rsidRDefault="00EB0741" w:rsidP="003A7048">
                            <w:pPr>
                              <w:ind w:left="709"/>
                            </w:pPr>
                            <w:r>
                              <w:rPr>
                                <w:rFonts w:ascii="Courier New" w:hAnsi="Courier New"/>
                              </w:rPr>
                              <w:t>|  |  comment.dm</w:t>
                            </w:r>
                          </w:p>
                          <w:p w14:paraId="42BD1291" w14:textId="77777777" w:rsidR="00EB0741" w:rsidRDefault="00EB0741" w:rsidP="003A7048">
                            <w:pPr>
                              <w:ind w:left="709"/>
                            </w:pPr>
                            <w:r>
                              <w:rPr>
                                <w:rFonts w:ascii="Courier New" w:hAnsi="Courier New"/>
                              </w:rPr>
                              <w:t>|  |  example.dm</w:t>
                            </w:r>
                          </w:p>
                          <w:p w14:paraId="6A7E18AB" w14:textId="77777777" w:rsidR="00EB0741" w:rsidRDefault="00EB0741" w:rsidP="003A7048">
                            <w:pPr>
                              <w:ind w:left="709"/>
                            </w:pPr>
                            <w:r>
                              <w:rPr>
                                <w:rFonts w:ascii="Courier New" w:hAnsi="Courier New"/>
                              </w:rPr>
                              <w:t xml:space="preserve">|  |  </w:t>
                            </w:r>
                            <w:r>
                              <w:rPr>
                                <w:rFonts w:ascii="Courier New" w:hAnsi="Courier New"/>
                                <w:b/>
                                <w:bCs/>
                              </w:rPr>
                              <w:t>initialize-example.soar</w:t>
                            </w:r>
                          </w:p>
                          <w:p w14:paraId="028549B7" w14:textId="77777777" w:rsidR="00EB0741" w:rsidRDefault="00EB0741" w:rsidP="003A7048">
                            <w:pPr>
                              <w:ind w:left="709"/>
                            </w:pPr>
                            <w:r>
                              <w:rPr>
                                <w:rFonts w:ascii="Courier New" w:hAnsi="Courier New"/>
                              </w:rPr>
                              <w:t>|  +--</w:t>
                            </w:r>
                            <w:r>
                              <w:rPr>
                                <w:rFonts w:ascii="Courier New" w:hAnsi="Courier New"/>
                                <w:b/>
                                <w:bCs/>
                              </w:rPr>
                              <w:t>all</w:t>
                            </w:r>
                          </w:p>
                          <w:p w14:paraId="4E69B30B" w14:textId="77777777" w:rsidR="00EB0741" w:rsidRDefault="00EB0741" w:rsidP="003A7048">
                            <w:pPr>
                              <w:ind w:left="709"/>
                            </w:pPr>
                            <w:r>
                              <w:rPr>
                                <w:rFonts w:ascii="Courier New" w:hAnsi="Courier New"/>
                              </w:rPr>
                              <w:t>|  |  |  all_source.soar</w:t>
                            </w:r>
                          </w:p>
                          <w:p w14:paraId="4806845D" w14:textId="77777777" w:rsidR="00EB0741" w:rsidRDefault="00EB0741" w:rsidP="003A7048">
                            <w:pPr>
                              <w:ind w:left="709"/>
                            </w:pPr>
                            <w:r>
                              <w:rPr>
                                <w:rFonts w:ascii="Courier New" w:hAnsi="Courier New"/>
                              </w:rPr>
                              <w:t>|  +--</w:t>
                            </w:r>
                            <w:r>
                              <w:rPr>
                                <w:rFonts w:ascii="Courier New" w:hAnsi="Courier New"/>
                                <w:b/>
                                <w:bCs/>
                              </w:rPr>
                              <w:t>elaborations</w:t>
                            </w:r>
                          </w:p>
                          <w:p w14:paraId="3D10CCAF" w14:textId="77777777" w:rsidR="00EB0741" w:rsidRDefault="00EB0741" w:rsidP="003A7048">
                            <w:pPr>
                              <w:ind w:left="709"/>
                            </w:pPr>
                            <w:r>
                              <w:rPr>
                                <w:rFonts w:ascii="Courier New" w:hAnsi="Courier New"/>
                              </w:rPr>
                              <w:t>|  |  |  elaborations_source.soar</w:t>
                            </w:r>
                          </w:p>
                          <w:p w14:paraId="48893ACD" w14:textId="77777777" w:rsidR="00EB0741" w:rsidRDefault="00EB0741" w:rsidP="003A7048">
                            <w:pPr>
                              <w:ind w:left="709"/>
                            </w:pPr>
                            <w:r>
                              <w:rPr>
                                <w:rFonts w:ascii="Courier New" w:hAnsi="Courier New"/>
                              </w:rPr>
                              <w:t xml:space="preserve">|  |  |  </w:t>
                            </w:r>
                            <w:r>
                              <w:rPr>
                                <w:rFonts w:ascii="Courier New" w:hAnsi="Courier New"/>
                                <w:b/>
                                <w:bCs/>
                              </w:rPr>
                              <w:t>_all.soar</w:t>
                            </w:r>
                          </w:p>
                          <w:p w14:paraId="53A1B385" w14:textId="77777777" w:rsidR="00EB0741" w:rsidRDefault="00EB0741" w:rsidP="003A7048">
                            <w:pPr>
                              <w:ind w:left="709"/>
                            </w:pPr>
                            <w:r>
                              <w:rPr>
                                <w:rFonts w:ascii="Courier New" w:hAnsi="Courier New"/>
                              </w:rPr>
                              <w:t xml:space="preserve">|  |  |  </w:t>
                            </w:r>
                            <w:r>
                              <w:rPr>
                                <w:rFonts w:ascii="Courier New" w:hAnsi="Courier New"/>
                                <w:b/>
                                <w:bCs/>
                              </w:rPr>
                              <w:t>top-state.soar</w:t>
                            </w:r>
                          </w:p>
                          <w:p w14:paraId="7D70E87A" w14:textId="77777777" w:rsidR="00EB0741" w:rsidRDefault="00EB0741" w:rsidP="003A7048">
                            <w:pPr>
                              <w:ind w:left="709"/>
                            </w:pPr>
                            <w:r>
                              <w:rPr>
                                <w:rFonts w:ascii="Courier New" w:hAnsi="Courier New"/>
                              </w:rPr>
                              <w:t>|  +--</w:t>
                            </w:r>
                            <w:r>
                              <w:rPr>
                                <w:rFonts w:ascii="Courier New" w:hAnsi="Courier New"/>
                                <w:b/>
                                <w:bCs/>
                              </w:rPr>
                              <w:t>initialize-example</w:t>
                            </w:r>
                          </w:p>
                          <w:p w14:paraId="6F93977D" w14:textId="77777777" w:rsidR="00EB0741" w:rsidRDefault="00EB0741" w:rsidP="003A7048">
                            <w:pPr>
                              <w:ind w:left="709"/>
                            </w:pPr>
                            <w:r>
                              <w:rPr>
                                <w:rFonts w:ascii="Courier New" w:hAnsi="Courier New"/>
                              </w:rPr>
                              <w:t>|  |  |  initialize-example_source.soar</w:t>
                            </w:r>
                          </w:p>
                          <w:p w14:paraId="0C278A54" w14:textId="77777777" w:rsidR="00EB0741" w:rsidRDefault="00EB0741" w:rsidP="003A7048">
                            <w:pPr>
                              <w:ind w:left="709"/>
                            </w:pPr>
                            <w:r>
                              <w:rPr>
                                <w:rFonts w:ascii="Courier New" w:hAnsi="Courier New"/>
                              </w:rPr>
                              <w:t xml:space="preserve">|  |  |  </w:t>
                            </w:r>
                            <w:r>
                              <w:rPr>
                                <w:rFonts w:ascii="Courier New" w:hAnsi="Courier New"/>
                                <w:b/>
                                <w:bCs/>
                              </w:rPr>
                              <w:t>elaborations.soar</w:t>
                            </w:r>
                          </w:p>
                          <w:p w14:paraId="63F26BFD" w14:textId="77777777" w:rsidR="00EB0741" w:rsidRDefault="00EB0741" w:rsidP="003A7048">
                            <w:pPr>
                              <w:ind w:left="709"/>
                            </w:pPr>
                            <w:r>
                              <w:rPr>
                                <w:rFonts w:ascii="Courier New" w:hAnsi="Courier New"/>
                              </w:rPr>
                              <w:t xml:space="preserve">|  |  |  </w:t>
                            </w:r>
                            <w:r>
                              <w:rPr>
                                <w:rFonts w:ascii="Courier New" w:hAnsi="Courier New"/>
                                <w:b/>
                                <w:bCs/>
                              </w:rPr>
                              <w:t>sub-operator.soar</w:t>
                            </w:r>
                          </w:p>
                          <w:p w14:paraId="6625C0F1" w14:textId="77777777" w:rsidR="00EB0741" w:rsidRDefault="00EB0741"/>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 w14:anchorId="4E74B987" id="Shape3" o:spid="_x0000_s1034" type="#_x0000_t202" style="position:absolute;margin-left:65.7pt;margin-top:11.9pt;width:342.3pt;height:272.85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" filled="f">
                <v:path arrowok="t"/>
                <v:textbox style="mso-fit-shape-to-text:t" inset="0,0,0,0">
                  <w:txbxContent>
                    <w:p w14:paraId="2A4E86EB" w14:textId="77777777" w:rsidR="00EB0741" w:rsidRDefault="00EB0741" w:rsidP="003A7048">
                      <w:pPr>
                        <w:ind w:left="709"/>
                      </w:pPr>
                      <w:r>
                        <w:rPr>
                          <w:rFonts w:ascii="Courier New" w:hAnsi="Courier New"/>
                        </w:rPr>
                        <w:t>.</w:t>
                      </w:r>
                    </w:p>
                    <w:p w14:paraId="219A9F38" w14:textId="77777777" w:rsidR="00EB0741" w:rsidRDefault="00EB0741" w:rsidP="003A7048">
                      <w:pPr>
                        <w:ind w:left="709"/>
                      </w:pPr>
                      <w:r>
                        <w:rPr>
                          <w:rFonts w:ascii="Courier New" w:hAnsi="Courier New"/>
                        </w:rPr>
                        <w:t>|  example.soar</w:t>
                      </w:r>
                    </w:p>
                    <w:p w14:paraId="43DAE383" w14:textId="77777777" w:rsidR="00EB0741" w:rsidRDefault="00EB0741" w:rsidP="003A7048">
                      <w:pPr>
                        <w:ind w:left="709"/>
                      </w:pPr>
                      <w:r>
                        <w:rPr>
                          <w:rFonts w:ascii="Courier New" w:hAnsi="Courier New"/>
                        </w:rPr>
                        <w:t>|  example.vsa</w:t>
                      </w:r>
                    </w:p>
                    <w:p w14:paraId="3F56ECF6" w14:textId="77777777" w:rsidR="00EB0741" w:rsidRDefault="00EB0741" w:rsidP="003A7048">
                      <w:pPr>
                        <w:ind w:left="709"/>
                      </w:pPr>
                      <w:r>
                        <w:rPr>
                          <w:rFonts w:ascii="Courier New" w:hAnsi="Courier New"/>
                        </w:rPr>
                        <w:t>+--</w:t>
                      </w:r>
                      <w:r>
                        <w:rPr>
                          <w:rFonts w:ascii="Courier New" w:hAnsi="Courier New"/>
                          <w:b/>
                          <w:bCs/>
                        </w:rPr>
                        <w:t>example</w:t>
                      </w:r>
                    </w:p>
                    <w:p w14:paraId="04CD6114" w14:textId="77777777" w:rsidR="00EB0741" w:rsidRDefault="00EB0741" w:rsidP="003A7048">
                      <w:pPr>
                        <w:ind w:left="709"/>
                      </w:pPr>
                      <w:r>
                        <w:rPr>
                          <w:rFonts w:ascii="Courier New" w:hAnsi="Courier New"/>
                        </w:rPr>
                        <w:t>|  |  example_source.soar</w:t>
                      </w:r>
                    </w:p>
                    <w:p w14:paraId="5611E939" w14:textId="77777777" w:rsidR="00EB0741" w:rsidRDefault="00EB0741" w:rsidP="003A7048">
                      <w:pPr>
                        <w:ind w:left="709"/>
                      </w:pPr>
                      <w:r>
                        <w:rPr>
                          <w:rFonts w:ascii="Courier New" w:hAnsi="Courier New"/>
                        </w:rPr>
                        <w:t xml:space="preserve">|  |  </w:t>
                      </w:r>
                      <w:r>
                        <w:rPr>
                          <w:rFonts w:ascii="Courier New" w:hAnsi="Courier New"/>
                          <w:b/>
                          <w:bCs/>
                        </w:rPr>
                        <w:t>_firstload.soar</w:t>
                      </w:r>
                    </w:p>
                    <w:p w14:paraId="082D08F3" w14:textId="77777777" w:rsidR="00EB0741" w:rsidRDefault="00EB0741" w:rsidP="003A7048">
                      <w:pPr>
                        <w:ind w:left="709"/>
                      </w:pPr>
                      <w:r>
                        <w:rPr>
                          <w:rFonts w:ascii="Courier New" w:hAnsi="Courier New"/>
                        </w:rPr>
                        <w:t>|  |  comment.dm</w:t>
                      </w:r>
                    </w:p>
                    <w:p w14:paraId="42BD1291" w14:textId="77777777" w:rsidR="00EB0741" w:rsidRDefault="00EB0741" w:rsidP="003A7048">
                      <w:pPr>
                        <w:ind w:left="709"/>
                      </w:pPr>
                      <w:r>
                        <w:rPr>
                          <w:rFonts w:ascii="Courier New" w:hAnsi="Courier New"/>
                        </w:rPr>
                        <w:t>|  |  example.dm</w:t>
                      </w:r>
                    </w:p>
                    <w:p w14:paraId="6A7E18AB" w14:textId="77777777" w:rsidR="00EB0741" w:rsidRDefault="00EB0741" w:rsidP="003A7048">
                      <w:pPr>
                        <w:ind w:left="709"/>
                      </w:pPr>
                      <w:r>
                        <w:rPr>
                          <w:rFonts w:ascii="Courier New" w:hAnsi="Courier New"/>
                        </w:rPr>
                        <w:t xml:space="preserve">|  |  </w:t>
                      </w:r>
                      <w:r>
                        <w:rPr>
                          <w:rFonts w:ascii="Courier New" w:hAnsi="Courier New"/>
                          <w:b/>
                          <w:bCs/>
                        </w:rPr>
                        <w:t>initialize-example.soar</w:t>
                      </w:r>
                    </w:p>
                    <w:p w14:paraId="028549B7" w14:textId="77777777" w:rsidR="00EB0741" w:rsidRDefault="00EB0741" w:rsidP="003A7048">
                      <w:pPr>
                        <w:ind w:left="709"/>
                      </w:pPr>
                      <w:r>
                        <w:rPr>
                          <w:rFonts w:ascii="Courier New" w:hAnsi="Courier New"/>
                        </w:rPr>
                        <w:t>|  +--</w:t>
                      </w:r>
                      <w:r>
                        <w:rPr>
                          <w:rFonts w:ascii="Courier New" w:hAnsi="Courier New"/>
                          <w:b/>
                          <w:bCs/>
                        </w:rPr>
                        <w:t>all</w:t>
                      </w:r>
                    </w:p>
                    <w:p w14:paraId="4E69B30B" w14:textId="77777777" w:rsidR="00EB0741" w:rsidRDefault="00EB0741" w:rsidP="003A7048">
                      <w:pPr>
                        <w:ind w:left="709"/>
                      </w:pPr>
                      <w:r>
                        <w:rPr>
                          <w:rFonts w:ascii="Courier New" w:hAnsi="Courier New"/>
                        </w:rPr>
                        <w:t>|  |  |  all_source.soar</w:t>
                      </w:r>
                    </w:p>
                    <w:p w14:paraId="4806845D" w14:textId="77777777" w:rsidR="00EB0741" w:rsidRDefault="00EB0741" w:rsidP="003A7048">
                      <w:pPr>
                        <w:ind w:left="709"/>
                      </w:pPr>
                      <w:r>
                        <w:rPr>
                          <w:rFonts w:ascii="Courier New" w:hAnsi="Courier New"/>
                        </w:rPr>
                        <w:t>|  +--</w:t>
                      </w:r>
                      <w:r>
                        <w:rPr>
                          <w:rFonts w:ascii="Courier New" w:hAnsi="Courier New"/>
                          <w:b/>
                          <w:bCs/>
                        </w:rPr>
                        <w:t>elaborations</w:t>
                      </w:r>
                    </w:p>
                    <w:p w14:paraId="3D10CCAF" w14:textId="77777777" w:rsidR="00EB0741" w:rsidRDefault="00EB0741" w:rsidP="003A7048">
                      <w:pPr>
                        <w:ind w:left="709"/>
                      </w:pPr>
                      <w:r>
                        <w:rPr>
                          <w:rFonts w:ascii="Courier New" w:hAnsi="Courier New"/>
                        </w:rPr>
                        <w:t>|  |  |  elaborations_source.soar</w:t>
                      </w:r>
                    </w:p>
                    <w:p w14:paraId="48893ACD" w14:textId="77777777" w:rsidR="00EB0741" w:rsidRDefault="00EB0741" w:rsidP="003A7048">
                      <w:pPr>
                        <w:ind w:left="709"/>
                      </w:pPr>
                      <w:r>
                        <w:rPr>
                          <w:rFonts w:ascii="Courier New" w:hAnsi="Courier New"/>
                        </w:rPr>
                        <w:t xml:space="preserve">|  |  |  </w:t>
                      </w:r>
                      <w:r>
                        <w:rPr>
                          <w:rFonts w:ascii="Courier New" w:hAnsi="Courier New"/>
                          <w:b/>
                          <w:bCs/>
                        </w:rPr>
                        <w:t>_all.soar</w:t>
                      </w:r>
                    </w:p>
                    <w:p w14:paraId="53A1B385" w14:textId="77777777" w:rsidR="00EB0741" w:rsidRDefault="00EB0741" w:rsidP="003A7048">
                      <w:pPr>
                        <w:ind w:left="709"/>
                      </w:pPr>
                      <w:r>
                        <w:rPr>
                          <w:rFonts w:ascii="Courier New" w:hAnsi="Courier New"/>
                        </w:rPr>
                        <w:t xml:space="preserve">|  |  |  </w:t>
                      </w:r>
                      <w:r>
                        <w:rPr>
                          <w:rFonts w:ascii="Courier New" w:hAnsi="Courier New"/>
                          <w:b/>
                          <w:bCs/>
                        </w:rPr>
                        <w:t>top-state.soar</w:t>
                      </w:r>
                    </w:p>
                    <w:p w14:paraId="7D70E87A" w14:textId="77777777" w:rsidR="00EB0741" w:rsidRDefault="00EB0741" w:rsidP="003A7048">
                      <w:pPr>
                        <w:ind w:left="709"/>
                      </w:pPr>
                      <w:r>
                        <w:rPr>
                          <w:rFonts w:ascii="Courier New" w:hAnsi="Courier New"/>
                        </w:rPr>
                        <w:t>|  +--</w:t>
                      </w:r>
                      <w:r>
                        <w:rPr>
                          <w:rFonts w:ascii="Courier New" w:hAnsi="Courier New"/>
                          <w:b/>
                          <w:bCs/>
                        </w:rPr>
                        <w:t>initialize-example</w:t>
                      </w:r>
                    </w:p>
                    <w:p w14:paraId="6F93977D" w14:textId="77777777" w:rsidR="00EB0741" w:rsidRDefault="00EB0741" w:rsidP="003A7048">
                      <w:pPr>
                        <w:ind w:left="709"/>
                      </w:pPr>
                      <w:r>
                        <w:rPr>
                          <w:rFonts w:ascii="Courier New" w:hAnsi="Courier New"/>
                        </w:rPr>
                        <w:t>|  |  |  initialize-example_source.soar</w:t>
                      </w:r>
                    </w:p>
                    <w:p w14:paraId="0C278A54" w14:textId="77777777" w:rsidR="00EB0741" w:rsidRDefault="00EB0741" w:rsidP="003A7048">
                      <w:pPr>
                        <w:ind w:left="709"/>
                      </w:pPr>
                      <w:r>
                        <w:rPr>
                          <w:rFonts w:ascii="Courier New" w:hAnsi="Courier New"/>
                        </w:rPr>
                        <w:t xml:space="preserve">|  |  |  </w:t>
                      </w:r>
                      <w:r>
                        <w:rPr>
                          <w:rFonts w:ascii="Courier New" w:hAnsi="Courier New"/>
                          <w:b/>
                          <w:bCs/>
                        </w:rPr>
                        <w:t>elaborations.soar</w:t>
                      </w:r>
                    </w:p>
                    <w:p w14:paraId="63F26BFD" w14:textId="77777777" w:rsidR="00EB0741" w:rsidRDefault="00EB0741" w:rsidP="003A7048">
                      <w:pPr>
                        <w:ind w:left="709"/>
                      </w:pPr>
                      <w:r>
                        <w:rPr>
                          <w:rFonts w:ascii="Courier New" w:hAnsi="Courier New"/>
                        </w:rPr>
                        <w:t xml:space="preserve">|  |  |  </w:t>
                      </w:r>
                      <w:r>
                        <w:rPr>
                          <w:rFonts w:ascii="Courier New" w:hAnsi="Courier New"/>
                          <w:b/>
                          <w:bCs/>
                        </w:rPr>
                        <w:t>sub-operator.soar</w:t>
                      </w:r>
                    </w:p>
                    <w:p w14:paraId="6625C0F1" w14:textId="77777777" w:rsidR="00EB0741" w:rsidRDefault="00EB0741"/>
                  </w:txbxContent>
                </v:textbox>
                <w10:wrap type="topAndBottom"/>
              </v:shape>
            </w:pict>
          </mc:Fallback>
        </mc:AlternateContent>
      </w:r>
    </w:p>
    <w:p w14:paraId="174D7E7C" w14:textId="77777777" w:rsidR="00C573DB" w:rsidRDefault="00D832D1">
      <w:r>
        <w:t>A Visual Soar project contains other files that are not depicted in the operator pane:</w:t>
      </w:r>
    </w:p>
    <w:p w14:paraId="12FA0622" w14:textId="37E926BE" w:rsidR="00C573DB" w:rsidRDefault="00D832D1">
      <w:pPr>
        <w:numPr>
          <w:ilvl w:val="0"/>
          <w:numId w:val="3"/>
        </w:numPr>
      </w:pPr>
      <w:proofErr w:type="gramStart"/>
      <w:r>
        <w:t>The .</w:t>
      </w:r>
      <w:proofErr w:type="spellStart"/>
      <w:r>
        <w:t>vsa</w:t>
      </w:r>
      <w:proofErr w:type="spellEnd"/>
      <w:proofErr w:type="gramEnd"/>
      <w:r w:rsidR="00F41A19">
        <w:fldChar w:fldCharType="begin"/>
      </w:r>
      <w:r w:rsidR="00F41A19">
        <w:instrText xml:space="preserve"> XE "</w:instrText>
      </w:r>
      <w:r w:rsidR="00F41A19" w:rsidRPr="007D4FFF">
        <w:instrText>.vsa (filetype)</w:instrText>
      </w:r>
      <w:r w:rsidR="00F41A19">
        <w:instrText xml:space="preserve">" </w:instrText>
      </w:r>
      <w:r w:rsidR="00F41A19">
        <w:fldChar w:fldCharType="end"/>
      </w:r>
      <w:r>
        <w:t xml:space="preserve"> file is the main configuration file for this project</w:t>
      </w:r>
      <w:r w:rsidR="00710502">
        <w:t xml:space="preserve">. </w:t>
      </w:r>
    </w:p>
    <w:p w14:paraId="1CCA0AD7" w14:textId="0D5D21D6" w:rsidR="00C573DB" w:rsidRDefault="00D832D1">
      <w:pPr>
        <w:numPr>
          <w:ilvl w:val="0"/>
          <w:numId w:val="3"/>
        </w:numPr>
      </w:pPr>
      <w:r>
        <w:t xml:space="preserve">The .soar file in the root that has the same name as the project (e.g., </w:t>
      </w:r>
      <w:proofErr w:type="spellStart"/>
      <w:proofErr w:type="gramStart"/>
      <w:r>
        <w:t>example.soar</w:t>
      </w:r>
      <w:proofErr w:type="spellEnd"/>
      <w:proofErr w:type="gramEnd"/>
      <w:r>
        <w:t xml:space="preserve"> in the figure) is the main .soar file for the agent</w:t>
      </w:r>
      <w:r w:rsidR="00710502">
        <w:t xml:space="preserve">. </w:t>
      </w:r>
      <w:r>
        <w:t>When you source this file, you will source all other .soar files that comprise the agent</w:t>
      </w:r>
      <w:r w:rsidR="00710502">
        <w:t xml:space="preserve">. </w:t>
      </w:r>
      <w:r>
        <w:t>The files ending in _</w:t>
      </w:r>
      <w:proofErr w:type="spellStart"/>
      <w:proofErr w:type="gramStart"/>
      <w:r>
        <w:t>source.soar</w:t>
      </w:r>
      <w:proofErr w:type="spellEnd"/>
      <w:proofErr w:type="gramEnd"/>
      <w:r w:rsidR="00F41A19">
        <w:fldChar w:fldCharType="begin"/>
      </w:r>
      <w:r w:rsidR="00F41A19">
        <w:instrText xml:space="preserve"> XE "</w:instrText>
      </w:r>
      <w:r w:rsidR="00F41A19" w:rsidRPr="006001A5">
        <w:instrText>_source.soar (filetype)</w:instrText>
      </w:r>
      <w:r w:rsidR="00F41A19">
        <w:instrText xml:space="preserve">" </w:instrText>
      </w:r>
      <w:r w:rsidR="00F41A19">
        <w:fldChar w:fldCharType="end"/>
      </w:r>
      <w:r>
        <w:t xml:space="preserve"> are in place to ensure this occurs seamlessly.</w:t>
      </w:r>
    </w:p>
    <w:p w14:paraId="0E0E8E55" w14:textId="53883283" w:rsidR="00C573DB" w:rsidRDefault="00D832D1">
      <w:pPr>
        <w:numPr>
          <w:ilvl w:val="0"/>
          <w:numId w:val="3"/>
        </w:numPr>
      </w:pPr>
      <w:r>
        <w:lastRenderedPageBreak/>
        <w:t>The .dm</w:t>
      </w:r>
      <w:r w:rsidR="009F5615">
        <w:fldChar w:fldCharType="begin"/>
      </w:r>
      <w:r w:rsidR="009F5615">
        <w:instrText xml:space="preserve"> XE "</w:instrText>
      </w:r>
      <w:r w:rsidR="009F5615" w:rsidRPr="00635715">
        <w:instrText>.dm (filetype)</w:instrText>
      </w:r>
      <w:r w:rsidR="009F5615">
        <w:instrText xml:space="preserve">" </w:instrText>
      </w:r>
      <w:r w:rsidR="009F5615">
        <w:fldChar w:fldCharType="end"/>
      </w:r>
      <w:r>
        <w:t xml:space="preserve"> files </w:t>
      </w:r>
      <w:r w:rsidR="009541CF">
        <w:t>describe</w:t>
      </w:r>
      <w:r w:rsidR="00F41A19">
        <w:t xml:space="preserve"> </w:t>
      </w:r>
      <w:r>
        <w:t>the project’s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(discussed in Chapter </w:t>
      </w:r>
      <w:r w:rsidR="00971654">
        <w:t>3</w:t>
      </w:r>
      <w:r>
        <w:t>)</w:t>
      </w:r>
      <w:r w:rsidR="00710502">
        <w:t xml:space="preserve">. </w:t>
      </w:r>
      <w:r w:rsidR="00935752">
        <w:t>The comment.dm file is for datamap comments</w:t>
      </w:r>
      <w:r w:rsidR="00FC4A75">
        <w:fldChar w:fldCharType="begin"/>
      </w:r>
      <w:r w:rsidR="00FC4A75">
        <w:instrText xml:space="preserve"> XE "</w:instrText>
      </w:r>
      <w:r w:rsidR="00FC4A75" w:rsidRPr="00F73EC7">
        <w:instrText>comments</w:instrText>
      </w:r>
      <w:r w:rsidR="00FC4A75">
        <w:instrText xml:space="preserve">" </w:instrText>
      </w:r>
      <w:r w:rsidR="00FC4A75">
        <w:fldChar w:fldCharType="end"/>
      </w:r>
      <w:r w:rsidR="00710502">
        <w:t xml:space="preserve">. </w:t>
      </w:r>
      <w:r w:rsidR="00935752">
        <w:t xml:space="preserve">The other .dm file has the same name as the project and </w:t>
      </w:r>
      <w:r w:rsidR="00DB2BFA">
        <w:t xml:space="preserve">describes </w:t>
      </w:r>
      <w:r w:rsidR="009541CF">
        <w:t>all the WMEs</w:t>
      </w:r>
      <w:r w:rsidR="0014479F">
        <w:fldChar w:fldCharType="begin"/>
      </w:r>
      <w:r w:rsidR="0014479F">
        <w:instrText xml:space="preserve"> XE "</w:instrText>
      </w:r>
      <w:r w:rsidR="0014479F" w:rsidRPr="00EA6C61">
        <w:instrText>WMEs</w:instrText>
      </w:r>
      <w:r w:rsidR="0014479F">
        <w:instrText xml:space="preserve">" </w:instrText>
      </w:r>
      <w:r w:rsidR="0014479F">
        <w:fldChar w:fldCharType="end"/>
      </w:r>
      <w:r w:rsidR="009541CF">
        <w:t xml:space="preserve"> in the </w:t>
      </w:r>
      <w:r w:rsidR="00935752">
        <w:t>datamap.</w:t>
      </w:r>
    </w:p>
    <w:p w14:paraId="5F771D82" w14:textId="77777777" w:rsidR="00C573DB" w:rsidRDefault="00C573DB"/>
    <w:p w14:paraId="77B3DAC4" w14:textId="77777777" w:rsidR="00C573DB" w:rsidRDefault="00D832D1">
      <w:pPr>
        <w:keepNext/>
      </w:pPr>
      <w:r>
        <w:t>Certain .soar files and folders are always in a project by default:</w:t>
      </w:r>
    </w:p>
    <w:p w14:paraId="49DC898A" w14:textId="382AC876" w:rsidR="00C573DB" w:rsidRDefault="00D832D1">
      <w:pPr>
        <w:numPr>
          <w:ilvl w:val="0"/>
          <w:numId w:val="4"/>
        </w:numPr>
      </w:pPr>
      <w:r w:rsidRPr="009D38F7">
        <w:rPr>
          <w:rStyle w:val="Computer"/>
        </w:rPr>
        <w:t>_</w:t>
      </w:r>
      <w:proofErr w:type="spellStart"/>
      <w:proofErr w:type="gramStart"/>
      <w:r w:rsidRPr="009D38F7">
        <w:rPr>
          <w:rStyle w:val="Computer"/>
        </w:rPr>
        <w:t>firstload.soar</w:t>
      </w:r>
      <w:proofErr w:type="spellEnd"/>
      <w:proofErr w:type="gramEnd"/>
      <w:r w:rsidR="0014479F">
        <w:fldChar w:fldCharType="begin"/>
      </w:r>
      <w:r w:rsidR="0014479F">
        <w:instrText xml:space="preserve"> XE "</w:instrText>
      </w:r>
      <w:r w:rsidR="0014479F" w:rsidRPr="00A27B67">
        <w:instrText>_firstload.soar</w:instrText>
      </w:r>
      <w:r w:rsidR="0014479F">
        <w:instrText xml:space="preserve">" </w:instrText>
      </w:r>
      <w:r w:rsidR="0014479F">
        <w:fldChar w:fldCharType="end"/>
      </w:r>
      <w:r>
        <w:t xml:space="preserve">  is for source code you want to execute before any productions are loaded</w:t>
      </w:r>
      <w:r w:rsidR="00710502">
        <w:t xml:space="preserve">. </w:t>
      </w:r>
      <w:r>
        <w:t xml:space="preserve">This is typically used for configuration commands like: </w:t>
      </w:r>
      <w:r w:rsidRPr="00F1766B">
        <w:rPr>
          <w:rStyle w:val="Computer"/>
        </w:rPr>
        <w:t>learn --</w:t>
      </w:r>
      <w:r w:rsidR="00971654" w:rsidRPr="00F1766B">
        <w:rPr>
          <w:rStyle w:val="Computer"/>
        </w:rPr>
        <w:t>on</w:t>
      </w:r>
      <w:r w:rsidR="00971654">
        <w:t xml:space="preserve"> or</w:t>
      </w:r>
      <w:r>
        <w:t xml:space="preserve"> </w:t>
      </w:r>
      <w:r w:rsidRPr="00F1766B">
        <w:rPr>
          <w:rStyle w:val="Computer"/>
        </w:rPr>
        <w:t>chunk always</w:t>
      </w:r>
      <w:r>
        <w:t>.</w:t>
      </w:r>
    </w:p>
    <w:p w14:paraId="2C95422F" w14:textId="55D84022" w:rsidR="00C573DB" w:rsidRDefault="00D832D1">
      <w:pPr>
        <w:numPr>
          <w:ilvl w:val="0"/>
          <w:numId w:val="4"/>
        </w:numPr>
      </w:pPr>
      <w:r>
        <w:t xml:space="preserve">The </w:t>
      </w:r>
      <w:r w:rsidRPr="009D38F7">
        <w:rPr>
          <w:rStyle w:val="Computer"/>
        </w:rPr>
        <w:t>all</w:t>
      </w:r>
      <w:r>
        <w:t xml:space="preserve"> folder</w:t>
      </w:r>
      <w:r w:rsidR="00F401BE">
        <w:fldChar w:fldCharType="begin"/>
      </w:r>
      <w:r w:rsidR="00F401BE">
        <w:instrText xml:space="preserve"> XE "</w:instrText>
      </w:r>
      <w:r w:rsidR="00F401BE" w:rsidRPr="005F5131">
        <w:instrText>all folder</w:instrText>
      </w:r>
      <w:r w:rsidR="00F401BE">
        <w:instrText xml:space="preserve">" </w:instrText>
      </w:r>
      <w:r w:rsidR="00F401BE">
        <w:fldChar w:fldCharType="end"/>
      </w:r>
      <w:r>
        <w:t xml:space="preserve"> is for operators that don’t belong in any particular place in the operator hierarchy because they can </w:t>
      </w:r>
      <w:r w:rsidR="00F1766B">
        <w:t xml:space="preserve">be proposed </w:t>
      </w:r>
      <w:r>
        <w:t xml:space="preserve">in </w:t>
      </w:r>
      <w:r w:rsidR="00F1766B">
        <w:t xml:space="preserve">multiple </w:t>
      </w:r>
      <w:r>
        <w:t>states.</w:t>
      </w:r>
    </w:p>
    <w:p w14:paraId="7518D0C0" w14:textId="594AA067" w:rsidR="00C573DB" w:rsidRDefault="00D832D1">
      <w:pPr>
        <w:numPr>
          <w:ilvl w:val="0"/>
          <w:numId w:val="4"/>
        </w:numPr>
      </w:pPr>
      <w:r>
        <w:t xml:space="preserve">The </w:t>
      </w:r>
      <w:r w:rsidRPr="009D38F7">
        <w:rPr>
          <w:rStyle w:val="Computer"/>
        </w:rPr>
        <w:t>elaborations</w:t>
      </w:r>
      <w:r>
        <w:t xml:space="preserve"> folder is for elaborations that relate to the top-state</w:t>
      </w:r>
      <w:r w:rsidR="00E83144">
        <w:fldChar w:fldCharType="begin"/>
      </w:r>
      <w:r w:rsidR="00E83144">
        <w:instrText xml:space="preserve"> XE "</w:instrText>
      </w:r>
      <w:r w:rsidR="00E83144" w:rsidRPr="000E54C3">
        <w:instrText>top-state</w:instrText>
      </w:r>
      <w:r w:rsidR="00E83144">
        <w:instrText xml:space="preserve">" </w:instrText>
      </w:r>
      <w:r w:rsidR="00E83144">
        <w:fldChar w:fldCharType="end"/>
      </w:r>
      <w:r>
        <w:t xml:space="preserve">, fire in </w:t>
      </w:r>
      <w:r w:rsidR="00F81442">
        <w:t>multiple</w:t>
      </w:r>
      <w:r>
        <w:t xml:space="preserve"> states, or otherwise don’t belong in any particular place in the operator hierarchy.</w:t>
      </w:r>
    </w:p>
    <w:p w14:paraId="1B882758" w14:textId="2044A078" w:rsidR="00C573DB" w:rsidRDefault="00C573DB"/>
    <w:p w14:paraId="515A0FB8" w14:textId="77777777" w:rsidR="00C573DB" w:rsidRDefault="00D832D1">
      <w:r>
        <w:t>While is it generally safe to edit the .soar files in a Visual Soar project directly (i.e., via a text editor), it is not recommended that you modify other files or folders, rename any files or folders or rearrange the file locations.</w:t>
      </w:r>
    </w:p>
    <w:p w14:paraId="0719DAE4" w14:textId="77777777" w:rsidR="00C573DB" w:rsidRDefault="00C573DB"/>
    <w:p w14:paraId="05EF1687" w14:textId="77777777" w:rsidR="00C573DB" w:rsidRDefault="00D832D1" w:rsidP="00F258FD">
      <w:pPr>
        <w:pStyle w:val="Heading3"/>
      </w:pPr>
      <w:bookmarkStart w:id="32" w:name="_Toc117417475"/>
      <w:r>
        <w:t>Rule Editor</w:t>
      </w:r>
      <w:bookmarkEnd w:id="32"/>
    </w:p>
    <w:p w14:paraId="6E98450A" w14:textId="658E9756" w:rsidR="00C573DB" w:rsidRDefault="00D832D1">
      <w:r>
        <w:t>When you double click on a node in operator pane, Visual Soar creates a new rule editor window</w:t>
      </w:r>
      <w:r w:rsidR="00D33154">
        <w:fldChar w:fldCharType="begin"/>
      </w:r>
      <w:r w:rsidR="00D33154">
        <w:instrText xml:space="preserve"> XE "</w:instrText>
      </w:r>
      <w:r w:rsidR="00D33154" w:rsidRPr="005A3497">
        <w:instrText>rule editor window</w:instrText>
      </w:r>
      <w:r w:rsidR="00D33154">
        <w:instrText xml:space="preserve">" </w:instrText>
      </w:r>
      <w:r w:rsidR="00D33154">
        <w:fldChar w:fldCharType="end"/>
      </w:r>
      <w:r>
        <w:t xml:space="preserve"> that contains the contents of the associated .soar file (see </w:t>
      </w:r>
      <w:r w:rsidR="00971654">
        <w:fldChar w:fldCharType="begin"/>
      </w:r>
      <w:r w:rsidR="00971654">
        <w:instrText xml:space="preserve"> REF _Ref117250448 \h </w:instrText>
      </w:r>
      <w:r w:rsidR="00971654">
        <w:fldChar w:fldCharType="separate"/>
      </w:r>
      <w:r w:rsidR="00971654">
        <w:t xml:space="preserve">Figure </w:t>
      </w:r>
      <w:r w:rsidR="00971654">
        <w:rPr>
          <w:noProof/>
        </w:rPr>
        <w:t>5</w:t>
      </w:r>
      <w:r w:rsidR="00971654">
        <w:fldChar w:fldCharType="end"/>
      </w:r>
      <w:r>
        <w:t>)</w:t>
      </w:r>
      <w:r w:rsidR="00710502">
        <w:t xml:space="preserve">. </w:t>
      </w:r>
      <w:r>
        <w:t>The rule editor provides appropriate syntax highlighting</w:t>
      </w:r>
      <w:r w:rsidR="00F51B25">
        <w:fldChar w:fldCharType="begin"/>
      </w:r>
      <w:r w:rsidR="00F51B25">
        <w:instrText xml:space="preserve"> XE "</w:instrText>
      </w:r>
      <w:r w:rsidR="00F51B25" w:rsidRPr="00004CF5">
        <w:instrText>syntax highlighting</w:instrText>
      </w:r>
      <w:r w:rsidR="00F51B25">
        <w:instrText xml:space="preserve">" </w:instrText>
      </w:r>
      <w:r w:rsidR="00F51B25">
        <w:fldChar w:fldCharType="end"/>
      </w:r>
      <w:r>
        <w:t xml:space="preserve"> and auto-justifying of Soar source code.</w:t>
      </w:r>
    </w:p>
    <w:p w14:paraId="629D7DF4" w14:textId="77777777" w:rsidR="00C573DB" w:rsidRDefault="00C573DB"/>
    <w:p w14:paraId="4EF5D414" w14:textId="7AE15B58" w:rsidR="00C573DB" w:rsidRDefault="00D832D1">
      <w:r>
        <w:t>Each rule editor window</w:t>
      </w:r>
      <w:r w:rsidR="00D33154">
        <w:fldChar w:fldCharType="begin"/>
      </w:r>
      <w:r w:rsidR="00D33154">
        <w:instrText xml:space="preserve"> XE "</w:instrText>
      </w:r>
      <w:r w:rsidR="00D33154" w:rsidRPr="005A3497">
        <w:instrText>rule editor window</w:instrText>
      </w:r>
      <w:r w:rsidR="00D33154">
        <w:instrText xml:space="preserve">" </w:instrText>
      </w:r>
      <w:r w:rsidR="00D33154">
        <w:fldChar w:fldCharType="end"/>
      </w:r>
      <w:r>
        <w:t xml:space="preserve"> provides a basic set of code editing functions via its menu and associated hotkeys</w:t>
      </w:r>
      <w:r w:rsidR="00710502">
        <w:t xml:space="preserve">. </w:t>
      </w:r>
      <w:r>
        <w:t>Many of these are canonical and need no particular explanation here</w:t>
      </w:r>
      <w:r w:rsidR="00710502">
        <w:t xml:space="preserve">. </w:t>
      </w:r>
      <w:r>
        <w:t>The remainder are discussed below:</w:t>
      </w:r>
    </w:p>
    <w:p w14:paraId="2BDA0267" w14:textId="77777777" w:rsidR="00BC03B1" w:rsidRDefault="00BC03B1"/>
    <w:tbl>
      <w:tblPr>
        <w:tblW w:w="9972" w:type="dxa"/>
        <w:tblInd w:w="55" w:type="dxa"/>
        <w:tblBorders>
          <w:top w:val="single" w:sz="2" w:space="0" w:color="000000"/>
          <w:left w:val="single" w:sz="2" w:space="0" w:color="000000"/>
          <w:bottom w:val="single" w:sz="2" w:space="0" w:color="000000"/>
          <w:insideH w:val="single" w:sz="2" w:space="0" w:color="000000"/>
        </w:tblBorders>
        <w:tblCellMar>
          <w:top w:w="115" w:type="dxa"/>
          <w:left w:w="115" w:type="dxa"/>
          <w:bottom w:w="115" w:type="dxa"/>
          <w:right w:w="115" w:type="dxa"/>
        </w:tblCellMar>
        <w:tblLook w:val="04A0" w:firstRow="1" w:lastRow="0" w:firstColumn="1" w:lastColumn="0" w:noHBand="0" w:noVBand="1"/>
      </w:tblPr>
      <w:tblGrid>
        <w:gridCol w:w="2789"/>
        <w:gridCol w:w="7183"/>
      </w:tblGrid>
      <w:tr w:rsidR="00C573DB" w14:paraId="1AF5F6A1" w14:textId="77777777" w:rsidTr="007E15DF">
        <w:tc>
          <w:tcPr>
            <w:tcW w:w="2789" w:type="dxa"/>
            <w:tcBorders>
              <w:top w:val="single" w:sz="2" w:space="0" w:color="000000"/>
              <w:left w:val="single" w:sz="2" w:space="0" w:color="000000"/>
              <w:bottom w:val="single" w:sz="2" w:space="0" w:color="000000"/>
            </w:tcBorders>
            <w:shd w:val="clear" w:color="auto" w:fill="auto"/>
            <w:tcMar>
              <w:left w:w="54" w:type="dxa"/>
            </w:tcMar>
          </w:tcPr>
          <w:p w14:paraId="47D5E652" w14:textId="77777777" w:rsidR="00C573DB" w:rsidRPr="00237CA5" w:rsidRDefault="00D832D1">
            <w:pPr>
              <w:rPr>
                <w:rStyle w:val="MenuOption"/>
              </w:rPr>
            </w:pPr>
            <w:r w:rsidRPr="00237CA5">
              <w:rPr>
                <w:rStyle w:val="MenuOption"/>
              </w:rPr>
              <w:t xml:space="preserve">Edit </w:t>
            </w:r>
            <w:r w:rsidRPr="00237CA5">
              <w:rPr>
                <w:rStyle w:val="MenuOption"/>
                <w:rFonts w:ascii="Times New Roman" w:hAnsi="Times New Roman" w:cs="Times New Roman"/>
              </w:rPr>
              <w:t>→</w:t>
            </w:r>
            <w:r w:rsidRPr="00237CA5">
              <w:rPr>
                <w:rStyle w:val="MenuOption"/>
              </w:rPr>
              <w:t xml:space="preserve"> Comment Out</w:t>
            </w:r>
          </w:p>
        </w:tc>
        <w:tc>
          <w:tcPr>
            <w:tcW w:w="718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3F1B692" w14:textId="2662036A" w:rsidR="00C573DB" w:rsidRDefault="00D832D1">
            <w:r>
              <w:t>This function comments</w:t>
            </w:r>
            <w:r w:rsidR="00FC4A75">
              <w:fldChar w:fldCharType="begin"/>
            </w:r>
            <w:r w:rsidR="00FC4A75">
              <w:instrText xml:space="preserve"> XE "</w:instrText>
            </w:r>
            <w:r w:rsidR="00FC4A75" w:rsidRPr="00F73EC7">
              <w:instrText>comments</w:instrText>
            </w:r>
            <w:r w:rsidR="00FC4A75">
              <w:instrText xml:space="preserve">" </w:instrText>
            </w:r>
            <w:r w:rsidR="00FC4A75">
              <w:fldChar w:fldCharType="end"/>
            </w:r>
            <w:r>
              <w:t xml:space="preserve"> out the currently highlighted code as you expect</w:t>
            </w:r>
            <w:r w:rsidR="00710502">
              <w:t xml:space="preserve">. </w:t>
            </w:r>
            <w:r>
              <w:t>It is also a toggle</w:t>
            </w:r>
            <w:r w:rsidR="00710502">
              <w:t xml:space="preserve">. </w:t>
            </w:r>
            <w:r>
              <w:t>If the currently highlighted code is already commented out, then it is uncommented instead</w:t>
            </w:r>
            <w:r w:rsidR="00710502">
              <w:t xml:space="preserve">. </w:t>
            </w:r>
          </w:p>
        </w:tc>
      </w:tr>
      <w:tr w:rsidR="00C573DB" w14:paraId="5935A07E" w14:textId="77777777" w:rsidTr="007E15DF">
        <w:tc>
          <w:tcPr>
            <w:tcW w:w="2789" w:type="dxa"/>
            <w:tcBorders>
              <w:left w:val="single" w:sz="2" w:space="0" w:color="000000"/>
              <w:bottom w:val="single" w:sz="2" w:space="0" w:color="000000"/>
            </w:tcBorders>
            <w:shd w:val="clear" w:color="auto" w:fill="auto"/>
            <w:tcMar>
              <w:left w:w="54" w:type="dxa"/>
            </w:tcMar>
          </w:tcPr>
          <w:p w14:paraId="69032E11" w14:textId="77777777" w:rsidR="00C573DB" w:rsidRPr="00237CA5" w:rsidRDefault="00D832D1">
            <w:pPr>
              <w:pStyle w:val="TableContents"/>
              <w:rPr>
                <w:rStyle w:val="MenuOption"/>
              </w:rPr>
            </w:pPr>
            <w:r w:rsidRPr="00237CA5">
              <w:rPr>
                <w:rStyle w:val="MenuOption"/>
              </w:rPr>
              <w:t xml:space="preserve">Soar </w:t>
            </w:r>
            <w:r w:rsidRPr="00237CA5">
              <w:rPr>
                <w:rStyle w:val="MenuOption"/>
                <w:rFonts w:ascii="Times New Roman" w:hAnsi="Times New Roman" w:cs="Times New Roman"/>
              </w:rPr>
              <w:t>→</w:t>
            </w:r>
            <w:r w:rsidRPr="00237CA5">
              <w:rPr>
                <w:rStyle w:val="MenuOption"/>
              </w:rPr>
              <w:t xml:space="preserve"> Check Productions Against Datamap</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3A0B2921" w14:textId="71EBEE0A" w:rsidR="00C573DB" w:rsidRDefault="00D832D1">
            <w:pPr>
              <w:pStyle w:val="TableContents"/>
            </w:pPr>
            <w:r>
              <w:t>Scans all the productions in this file for expressions that are inconsistent with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 xml:space="preserve">See Chapter </w:t>
            </w:r>
            <w:r w:rsidR="00971654">
              <w:t>3</w:t>
            </w:r>
            <w:r>
              <w:t xml:space="preserve"> for an explanation of </w:t>
            </w:r>
            <w:proofErr w:type="spellStart"/>
            <w:r>
              <w:t>datamaps</w:t>
            </w:r>
            <w:proofErr w:type="spellEnd"/>
            <w:r>
              <w:t xml:space="preserve"> and how they are used.</w:t>
            </w:r>
          </w:p>
        </w:tc>
      </w:tr>
      <w:tr w:rsidR="00C573DB" w14:paraId="4EDA7134" w14:textId="77777777" w:rsidTr="007E15DF">
        <w:tc>
          <w:tcPr>
            <w:tcW w:w="2789" w:type="dxa"/>
            <w:tcBorders>
              <w:left w:val="single" w:sz="2" w:space="0" w:color="000000"/>
              <w:bottom w:val="single" w:sz="2" w:space="0" w:color="000000"/>
            </w:tcBorders>
            <w:shd w:val="clear" w:color="auto" w:fill="auto"/>
            <w:tcMar>
              <w:left w:w="54" w:type="dxa"/>
            </w:tcMar>
          </w:tcPr>
          <w:p w14:paraId="795AE2E1" w14:textId="77777777" w:rsidR="00C573DB" w:rsidRPr="00237CA5" w:rsidRDefault="00D832D1">
            <w:pPr>
              <w:pStyle w:val="TableContents"/>
              <w:rPr>
                <w:rStyle w:val="MenuOption"/>
              </w:rPr>
            </w:pPr>
            <w:r w:rsidRPr="00237CA5">
              <w:rPr>
                <w:rStyle w:val="MenuOption"/>
              </w:rPr>
              <w:t xml:space="preserve">Soar </w:t>
            </w:r>
            <w:r w:rsidRPr="00237CA5">
              <w:rPr>
                <w:rStyle w:val="MenuOption"/>
                <w:rFonts w:ascii="Times New Roman" w:hAnsi="Times New Roman" w:cs="Times New Roman"/>
              </w:rPr>
              <w:t>→</w:t>
            </w:r>
            <w:r w:rsidRPr="00237CA5">
              <w:rPr>
                <w:rStyle w:val="MenuOption"/>
              </w:rPr>
              <w:t xml:space="preserve"> Soar Complete</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2EBEBB2A" w14:textId="2676B0F7" w:rsidR="00C573DB" w:rsidRDefault="00D832D1">
            <w:pPr>
              <w:pStyle w:val="BodyText"/>
              <w:spacing w:line="240" w:lineRule="auto"/>
            </w:pPr>
            <w:r>
              <w:t>This function finds all attributes/values that could be typed at the cursor’s current position</w:t>
            </w:r>
            <w:r w:rsidR="00710502">
              <w:t xml:space="preserve">. </w:t>
            </w:r>
            <w:r>
              <w:t>This is done by consulting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If there is only one completion possible, it is immediately inserted for you</w:t>
            </w:r>
            <w:r w:rsidR="00710502">
              <w:t xml:space="preserve">. </w:t>
            </w:r>
            <w:r>
              <w:t xml:space="preserve">This function is typically accessed via its hotkey:  </w:t>
            </w:r>
            <w:proofErr w:type="spellStart"/>
            <w:r>
              <w:t>Ctrl+Enter</w:t>
            </w:r>
            <w:proofErr w:type="spellEnd"/>
            <w:r>
              <w:t>.</w:t>
            </w:r>
          </w:p>
          <w:p w14:paraId="661F039C" w14:textId="0581B379" w:rsidR="00C573DB" w:rsidRDefault="00D832D1">
            <w:pPr>
              <w:pStyle w:val="BodyText"/>
              <w:spacing w:line="240" w:lineRule="auto"/>
            </w:pPr>
            <w:r>
              <w:t>Notably, Soar Complete</w:t>
            </w:r>
            <w:r w:rsidR="00E53B3D">
              <w:fldChar w:fldCharType="begin"/>
            </w:r>
            <w:r w:rsidR="00E53B3D">
              <w:instrText xml:space="preserve"> XE "</w:instrText>
            </w:r>
            <w:r w:rsidR="00E53B3D" w:rsidRPr="008C6C30">
              <w:instrText>Soar Complete</w:instrText>
            </w:r>
            <w:r w:rsidR="00E53B3D">
              <w:instrText xml:space="preserve">" </w:instrText>
            </w:r>
            <w:r w:rsidR="00E53B3D">
              <w:fldChar w:fldCharType="end"/>
            </w:r>
            <w:r>
              <w:t xml:space="preserve"> runs automatically when you type a period (dot) character in a Soar production</w:t>
            </w:r>
            <w:r w:rsidR="00710502">
              <w:t xml:space="preserve">. </w:t>
            </w:r>
            <w:r>
              <w:t>However, in this circumstance it will not auto-insert a sole completion.</w:t>
            </w:r>
          </w:p>
        </w:tc>
      </w:tr>
      <w:tr w:rsidR="00C573DB" w14:paraId="3630B0EE" w14:textId="77777777" w:rsidTr="007E15DF">
        <w:tc>
          <w:tcPr>
            <w:tcW w:w="2789" w:type="dxa"/>
            <w:tcBorders>
              <w:left w:val="single" w:sz="2" w:space="0" w:color="000000"/>
              <w:bottom w:val="single" w:sz="2" w:space="0" w:color="000000"/>
            </w:tcBorders>
            <w:shd w:val="clear" w:color="auto" w:fill="auto"/>
            <w:tcMar>
              <w:left w:w="54" w:type="dxa"/>
            </w:tcMar>
          </w:tcPr>
          <w:p w14:paraId="2D35C98F" w14:textId="77777777" w:rsidR="00C573DB" w:rsidRPr="00237CA5" w:rsidRDefault="00D832D1">
            <w:pPr>
              <w:pStyle w:val="TableContents"/>
              <w:rPr>
                <w:rStyle w:val="MenuOption"/>
              </w:rPr>
            </w:pPr>
            <w:r w:rsidRPr="00237CA5">
              <w:rPr>
                <w:rStyle w:val="MenuOption"/>
              </w:rPr>
              <w:t>Insert Template</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03823B7C" w14:textId="774A1FB9" w:rsidR="00C573DB" w:rsidRDefault="00D832D1">
            <w:pPr>
              <w:pStyle w:val="TableContents"/>
            </w:pPr>
            <w:r>
              <w:t xml:space="preserve">Each of the options in this menu will insert a </w:t>
            </w:r>
            <w:r w:rsidR="00971654">
              <w:t>partially complete</w:t>
            </w:r>
            <w:r>
              <w:t xml:space="preserve"> production for a different </w:t>
            </w:r>
            <w:r w:rsidR="005A089E">
              <w:t>general function as described</w:t>
            </w:r>
            <w:r w:rsidR="00710502">
              <w:t xml:space="preserve">. </w:t>
            </w:r>
            <w:r>
              <w:t>Each template supplies an appropriate name and some typical conditions.</w:t>
            </w:r>
          </w:p>
        </w:tc>
      </w:tr>
      <w:tr w:rsidR="00C573DB" w14:paraId="5DB7EF5F" w14:textId="77777777" w:rsidTr="007E15DF">
        <w:tc>
          <w:tcPr>
            <w:tcW w:w="2789" w:type="dxa"/>
            <w:tcBorders>
              <w:left w:val="single" w:sz="2" w:space="0" w:color="000000"/>
              <w:bottom w:val="single" w:sz="2" w:space="0" w:color="000000"/>
            </w:tcBorders>
            <w:shd w:val="clear" w:color="auto" w:fill="auto"/>
            <w:tcMar>
              <w:left w:w="54" w:type="dxa"/>
            </w:tcMar>
          </w:tcPr>
          <w:p w14:paraId="05006CBC" w14:textId="77777777" w:rsidR="00C573DB" w:rsidRPr="00237CA5" w:rsidRDefault="00D832D1">
            <w:pPr>
              <w:pStyle w:val="TableContents"/>
              <w:rPr>
                <w:rStyle w:val="MenuOption"/>
              </w:rPr>
            </w:pPr>
            <w:r w:rsidRPr="00237CA5">
              <w:rPr>
                <w:rStyle w:val="MenuOption"/>
              </w:rPr>
              <w:lastRenderedPageBreak/>
              <w:t>Runtime</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7C582CB4" w14:textId="67E126E0" w:rsidR="00C573DB" w:rsidRDefault="00D832D1">
            <w:pPr>
              <w:pStyle w:val="TableContents"/>
            </w:pPr>
            <w:r>
              <w:t>This menu allows you to send commands to an agent running in the Soar Debugger</w:t>
            </w:r>
            <w:r w:rsidR="00710502">
              <w:t xml:space="preserve">. </w:t>
            </w:r>
            <w:r>
              <w:t xml:space="preserve">In cases where the command is associated with a specific production, </w:t>
            </w:r>
            <w:r w:rsidR="003A4F14">
              <w:t xml:space="preserve">a </w:t>
            </w:r>
            <w:r>
              <w:t>function uses the production nearest to the typing cursor</w:t>
            </w:r>
            <w:r w:rsidR="00710502">
              <w:t xml:space="preserve">. </w:t>
            </w:r>
            <w:r>
              <w:t>See Chapter</w:t>
            </w:r>
            <w:r w:rsidR="00971654">
              <w:t xml:space="preserve"> 4</w:t>
            </w:r>
            <w:r>
              <w:t xml:space="preserve"> for more information about Visual Soar’s runtime interface to the Soar Debugger.</w:t>
            </w:r>
          </w:p>
        </w:tc>
      </w:tr>
    </w:tbl>
    <w:p w14:paraId="7467049F" w14:textId="77777777" w:rsidR="00C573DB" w:rsidRDefault="00C573DB"/>
    <w:p w14:paraId="2F29444B" w14:textId="77777777" w:rsidR="00C573DB" w:rsidRDefault="00C573DB"/>
    <w:p w14:paraId="5D2DC6E3" w14:textId="77777777" w:rsidR="00C573DB" w:rsidRDefault="00D832D1" w:rsidP="00BC03B1">
      <w:pPr>
        <w:pStyle w:val="Heading3"/>
      </w:pPr>
      <w:bookmarkStart w:id="33" w:name="_Toc117417476"/>
      <w:r>
        <w:t>Main Menu</w:t>
      </w:r>
      <w:bookmarkEnd w:id="33"/>
    </w:p>
    <w:p w14:paraId="21BB1546" w14:textId="29FCF1AB" w:rsidR="00C573DB" w:rsidRDefault="00D832D1">
      <w:r>
        <w:t>The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 xml:space="preserve"> appears at the top of the Visual Soar window as depicted in </w:t>
      </w:r>
      <w:r w:rsidR="00971654">
        <w:fldChar w:fldCharType="begin"/>
      </w:r>
      <w:r w:rsidR="00971654">
        <w:instrText xml:space="preserve"> REF _Ref117244260 \h </w:instrText>
      </w:r>
      <w:r w:rsidR="00971654">
        <w:fldChar w:fldCharType="separate"/>
      </w:r>
      <w:r w:rsidR="00971654">
        <w:t xml:space="preserve">Figure </w:t>
      </w:r>
      <w:r w:rsidR="00971654">
        <w:rPr>
          <w:noProof/>
        </w:rPr>
        <w:t>1</w:t>
      </w:r>
      <w:r w:rsidR="00971654">
        <w:fldChar w:fldCharType="end"/>
      </w:r>
      <w:r w:rsidR="00710502">
        <w:t xml:space="preserve">. </w:t>
      </w:r>
      <w:r>
        <w:t>The functions provided by the menu items are discussed in the tables below</w:t>
      </w:r>
    </w:p>
    <w:p w14:paraId="212BD7AD" w14:textId="77777777" w:rsidR="00C573DB" w:rsidRDefault="00C573DB"/>
    <w:tbl>
      <w:tblPr>
        <w:tblW w:w="9972" w:type="dxa"/>
        <w:tblInd w:w="55" w:type="dxa"/>
        <w:tblBorders>
          <w:top w:val="single" w:sz="2" w:space="0" w:color="000000"/>
          <w:left w:val="single" w:sz="2" w:space="0" w:color="000000"/>
          <w:bottom w:val="single" w:sz="2" w:space="0" w:color="000000"/>
          <w:insideH w:val="single" w:sz="2" w:space="0" w:color="000000"/>
        </w:tblBorders>
        <w:tblCellMar>
          <w:top w:w="115" w:type="dxa"/>
          <w:left w:w="115" w:type="dxa"/>
          <w:bottom w:w="115" w:type="dxa"/>
          <w:right w:w="115" w:type="dxa"/>
        </w:tblCellMar>
        <w:tblLook w:val="04A0" w:firstRow="1" w:lastRow="0" w:firstColumn="1" w:lastColumn="0" w:noHBand="0" w:noVBand="1"/>
      </w:tblPr>
      <w:tblGrid>
        <w:gridCol w:w="2789"/>
        <w:gridCol w:w="7183"/>
      </w:tblGrid>
      <w:tr w:rsidR="00C573DB" w14:paraId="1831B4BF" w14:textId="77777777" w:rsidTr="00C913C4">
        <w:tc>
          <w:tcPr>
            <w:tcW w:w="2789" w:type="dxa"/>
            <w:tcBorders>
              <w:top w:val="single" w:sz="2" w:space="0" w:color="000000"/>
              <w:left w:val="single" w:sz="2" w:space="0" w:color="000000"/>
              <w:bottom w:val="single" w:sz="2" w:space="0" w:color="000000"/>
            </w:tcBorders>
            <w:shd w:val="clear" w:color="auto" w:fill="auto"/>
            <w:tcMar>
              <w:left w:w="54" w:type="dxa"/>
            </w:tcMar>
          </w:tcPr>
          <w:p w14:paraId="29FDD8FF" w14:textId="77777777" w:rsidR="00C573DB" w:rsidRPr="00C913C4" w:rsidRDefault="00D832D1">
            <w:pPr>
              <w:pStyle w:val="TableContents"/>
              <w:rPr>
                <w:rStyle w:val="MenuOption"/>
              </w:rPr>
            </w:pPr>
            <w:r w:rsidRPr="00C913C4">
              <w:rPr>
                <w:rStyle w:val="MenuOption"/>
              </w:rPr>
              <w:t xml:space="preserve">File </w:t>
            </w:r>
            <w:r w:rsidRPr="00C913C4">
              <w:rPr>
                <w:rStyle w:val="MenuOption"/>
                <w:rFonts w:ascii="Times New Roman" w:hAnsi="Times New Roman" w:cs="Times New Roman"/>
              </w:rPr>
              <w:t>→</w:t>
            </w:r>
            <w:r w:rsidRPr="00C913C4">
              <w:rPr>
                <w:rStyle w:val="MenuOption"/>
              </w:rPr>
              <w:t xml:space="preserve"> New Project</w:t>
            </w:r>
          </w:p>
        </w:tc>
        <w:tc>
          <w:tcPr>
            <w:tcW w:w="718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A7A7D9D" w14:textId="7745E7A7" w:rsidR="00C573DB" w:rsidRDefault="00D832D1">
            <w:pPr>
              <w:pStyle w:val="TableContents"/>
            </w:pPr>
            <w:r>
              <w:t>This function creates a new project</w:t>
            </w:r>
            <w:r w:rsidR="00710502">
              <w:t xml:space="preserve">. </w:t>
            </w:r>
            <w:r>
              <w:t>See beginning of this chapter for an example.</w:t>
            </w:r>
          </w:p>
        </w:tc>
      </w:tr>
      <w:tr w:rsidR="00C573DB" w14:paraId="766CD3CB" w14:textId="77777777" w:rsidTr="00C913C4">
        <w:tc>
          <w:tcPr>
            <w:tcW w:w="2789" w:type="dxa"/>
            <w:tcBorders>
              <w:left w:val="single" w:sz="2" w:space="0" w:color="000000"/>
              <w:bottom w:val="single" w:sz="2" w:space="0" w:color="000000"/>
            </w:tcBorders>
            <w:shd w:val="clear" w:color="auto" w:fill="auto"/>
            <w:tcMar>
              <w:left w:w="54" w:type="dxa"/>
            </w:tcMar>
          </w:tcPr>
          <w:p w14:paraId="45EFCC84" w14:textId="77777777" w:rsidR="00C573DB" w:rsidRPr="00C913C4" w:rsidRDefault="00D832D1">
            <w:pPr>
              <w:pStyle w:val="TableContents"/>
              <w:rPr>
                <w:rStyle w:val="MenuOption"/>
              </w:rPr>
            </w:pPr>
            <w:r w:rsidRPr="00C913C4">
              <w:rPr>
                <w:rStyle w:val="MenuOption"/>
              </w:rPr>
              <w:t xml:space="preserve">File </w:t>
            </w:r>
            <w:r w:rsidRPr="00C913C4">
              <w:rPr>
                <w:rStyle w:val="MenuOption"/>
                <w:rFonts w:ascii="Times New Roman" w:hAnsi="Times New Roman" w:cs="Times New Roman"/>
              </w:rPr>
              <w:t>→</w:t>
            </w:r>
            <w:r w:rsidRPr="00C913C4">
              <w:rPr>
                <w:rStyle w:val="MenuOption"/>
              </w:rPr>
              <w:t xml:space="preserve"> Open Project</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1B85C896" w14:textId="5FA9A5FD" w:rsidR="00C573DB" w:rsidRDefault="00D832D1">
            <w:pPr>
              <w:pStyle w:val="TableContents"/>
            </w:pPr>
            <w:r>
              <w:t>This function is used to load an existing Visual Soar project</w:t>
            </w:r>
            <w:r w:rsidR="00710502">
              <w:t xml:space="preserve">. </w:t>
            </w:r>
            <w:r>
              <w:t xml:space="preserve">You will be prompted to select </w:t>
            </w:r>
            <w:proofErr w:type="gramStart"/>
            <w:r w:rsidR="00E37DC5">
              <w:t xml:space="preserve">the </w:t>
            </w:r>
            <w:r w:rsidR="00FC1A36">
              <w:t>.</w:t>
            </w:r>
            <w:proofErr w:type="spellStart"/>
            <w:r w:rsidR="00E37DC5">
              <w:t>vsa</w:t>
            </w:r>
            <w:proofErr w:type="spellEnd"/>
            <w:proofErr w:type="gramEnd"/>
            <w:r w:rsidR="00F41A19">
              <w:fldChar w:fldCharType="begin"/>
            </w:r>
            <w:r w:rsidR="00F41A19">
              <w:instrText xml:space="preserve"> XE "</w:instrText>
            </w:r>
            <w:r w:rsidR="00F41A19" w:rsidRPr="007D4FFF">
              <w:instrText>.vsa (filetype)</w:instrText>
            </w:r>
            <w:r w:rsidR="00F41A19">
              <w:instrText xml:space="preserve">" </w:instrText>
            </w:r>
            <w:r w:rsidR="00F41A19">
              <w:fldChar w:fldCharType="end"/>
            </w:r>
            <w:r>
              <w:t xml:space="preserve"> file associated with the project</w:t>
            </w:r>
            <w:r w:rsidR="00710502">
              <w:t xml:space="preserve">. </w:t>
            </w:r>
            <w:r>
              <w:t>If you open a project while another project is open, the latter will be closed</w:t>
            </w:r>
            <w:r w:rsidR="00710502">
              <w:t xml:space="preserve">. </w:t>
            </w:r>
            <w:r>
              <w:t xml:space="preserve">You </w:t>
            </w:r>
            <w:r w:rsidR="00E37DC5">
              <w:t>cannot</w:t>
            </w:r>
            <w:r>
              <w:t xml:space="preserve"> have more than one project open at </w:t>
            </w:r>
            <w:r w:rsidR="00172D42">
              <w:t>once</w:t>
            </w:r>
            <w:r>
              <w:t xml:space="preserve"> in Visual Soar</w:t>
            </w:r>
            <w:r w:rsidR="00D87787">
              <w:t xml:space="preserve">, although you can have multiple instances of Visual Soar running at once. </w:t>
            </w:r>
          </w:p>
        </w:tc>
      </w:tr>
      <w:tr w:rsidR="00C573DB" w14:paraId="493CF36F" w14:textId="77777777" w:rsidTr="00C913C4">
        <w:tc>
          <w:tcPr>
            <w:tcW w:w="2789" w:type="dxa"/>
            <w:tcBorders>
              <w:left w:val="single" w:sz="2" w:space="0" w:color="000000"/>
              <w:bottom w:val="single" w:sz="2" w:space="0" w:color="000000"/>
            </w:tcBorders>
            <w:shd w:val="clear" w:color="auto" w:fill="auto"/>
            <w:tcMar>
              <w:left w:w="54" w:type="dxa"/>
            </w:tcMar>
          </w:tcPr>
          <w:p w14:paraId="48060084" w14:textId="77777777" w:rsidR="00C573DB" w:rsidRPr="00C913C4" w:rsidRDefault="00D832D1">
            <w:pPr>
              <w:pStyle w:val="TableContents"/>
              <w:rPr>
                <w:rStyle w:val="MenuOption"/>
              </w:rPr>
            </w:pPr>
            <w:r w:rsidRPr="00C913C4">
              <w:rPr>
                <w:rStyle w:val="MenuOption"/>
              </w:rPr>
              <w:t xml:space="preserve">File </w:t>
            </w:r>
            <w:r w:rsidRPr="00C913C4">
              <w:rPr>
                <w:rStyle w:val="MenuOption"/>
                <w:rFonts w:ascii="Times New Roman" w:hAnsi="Times New Roman" w:cs="Times New Roman"/>
              </w:rPr>
              <w:t>→</w:t>
            </w:r>
            <w:r w:rsidRPr="00C913C4">
              <w:rPr>
                <w:rStyle w:val="MenuOption"/>
              </w:rPr>
              <w:t xml:space="preserve"> Open File</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294EA5D7" w14:textId="567F125C" w:rsidR="00C573DB" w:rsidRDefault="00D832D1">
            <w:pPr>
              <w:pStyle w:val="TableContents"/>
            </w:pPr>
            <w:r>
              <w:t>Allows you to open any text file in a Visual Soar rule editor</w:t>
            </w:r>
            <w:r w:rsidR="00710502">
              <w:t xml:space="preserve">. </w:t>
            </w:r>
            <w:r>
              <w:t xml:space="preserve">This file need not be part of the project and does not need to have </w:t>
            </w:r>
            <w:proofErr w:type="gramStart"/>
            <w:r>
              <w:t>a .soar</w:t>
            </w:r>
            <w:proofErr w:type="gramEnd"/>
            <w:r>
              <w:t xml:space="preserve"> extension and need not contain Soar code.</w:t>
            </w:r>
          </w:p>
        </w:tc>
      </w:tr>
      <w:tr w:rsidR="00C573DB" w14:paraId="096C805C" w14:textId="77777777" w:rsidTr="00C913C4">
        <w:tc>
          <w:tcPr>
            <w:tcW w:w="2789" w:type="dxa"/>
            <w:tcBorders>
              <w:left w:val="single" w:sz="2" w:space="0" w:color="000000"/>
              <w:bottom w:val="single" w:sz="2" w:space="0" w:color="000000"/>
            </w:tcBorders>
            <w:shd w:val="clear" w:color="auto" w:fill="auto"/>
            <w:tcMar>
              <w:left w:w="54" w:type="dxa"/>
            </w:tcMar>
          </w:tcPr>
          <w:p w14:paraId="4253CA5B" w14:textId="77777777" w:rsidR="00C573DB" w:rsidRPr="00C913C4" w:rsidRDefault="00D832D1">
            <w:pPr>
              <w:pStyle w:val="TableContents"/>
              <w:rPr>
                <w:rStyle w:val="MenuOption"/>
              </w:rPr>
            </w:pPr>
            <w:r w:rsidRPr="00C913C4">
              <w:rPr>
                <w:rStyle w:val="MenuOption"/>
              </w:rPr>
              <w:t xml:space="preserve">File </w:t>
            </w:r>
            <w:r w:rsidRPr="00C913C4">
              <w:rPr>
                <w:rStyle w:val="MenuOption"/>
                <w:rFonts w:ascii="Times New Roman" w:hAnsi="Times New Roman" w:cs="Times New Roman"/>
              </w:rPr>
              <w:t>→</w:t>
            </w:r>
            <w:r w:rsidRPr="00C913C4">
              <w:rPr>
                <w:rStyle w:val="MenuOption"/>
              </w:rPr>
              <w:t xml:space="preserve"> Save</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2386E784" w14:textId="143844A6" w:rsidR="00C573DB" w:rsidRDefault="00D832D1">
            <w:pPr>
              <w:pStyle w:val="TableContents"/>
            </w:pPr>
            <w:r>
              <w:t>Saves all modified files in the project</w:t>
            </w:r>
            <w:r w:rsidR="00710502">
              <w:t xml:space="preserve">. </w:t>
            </w:r>
            <w:r>
              <w:t xml:space="preserve">The </w:t>
            </w:r>
            <w:proofErr w:type="gramStart"/>
            <w:r>
              <w:t>project’s .</w:t>
            </w:r>
            <w:proofErr w:type="spellStart"/>
            <w:r>
              <w:t>vsa</w:t>
            </w:r>
            <w:proofErr w:type="spellEnd"/>
            <w:proofErr w:type="gramEnd"/>
            <w:r w:rsidR="00F41A19">
              <w:fldChar w:fldCharType="begin"/>
            </w:r>
            <w:r w:rsidR="00F41A19">
              <w:instrText xml:space="preserve"> XE "</w:instrText>
            </w:r>
            <w:r w:rsidR="00F41A19" w:rsidRPr="007D4FFF">
              <w:instrText>.vsa (filetype)</w:instrText>
            </w:r>
            <w:r w:rsidR="00F41A19">
              <w:instrText xml:space="preserve">" </w:instrText>
            </w:r>
            <w:r w:rsidR="00F41A19">
              <w:fldChar w:fldCharType="end"/>
            </w:r>
            <w:r>
              <w:t xml:space="preserve"> file is updated as well.</w:t>
            </w:r>
          </w:p>
        </w:tc>
      </w:tr>
      <w:tr w:rsidR="00C573DB" w14:paraId="3F1F91E8" w14:textId="77777777" w:rsidTr="00C913C4">
        <w:tc>
          <w:tcPr>
            <w:tcW w:w="2789" w:type="dxa"/>
            <w:tcBorders>
              <w:left w:val="single" w:sz="2" w:space="0" w:color="000000"/>
              <w:bottom w:val="single" w:sz="2" w:space="0" w:color="000000"/>
            </w:tcBorders>
            <w:shd w:val="clear" w:color="auto" w:fill="auto"/>
            <w:tcMar>
              <w:left w:w="54" w:type="dxa"/>
            </w:tcMar>
          </w:tcPr>
          <w:p w14:paraId="2284EEE3" w14:textId="77777777" w:rsidR="00C573DB" w:rsidRPr="00C913C4" w:rsidRDefault="00D832D1">
            <w:pPr>
              <w:pStyle w:val="TableContents"/>
              <w:rPr>
                <w:rStyle w:val="MenuOption"/>
              </w:rPr>
            </w:pPr>
            <w:r w:rsidRPr="00C913C4">
              <w:rPr>
                <w:rStyle w:val="MenuOption"/>
              </w:rPr>
              <w:t xml:space="preserve">File </w:t>
            </w:r>
            <w:r w:rsidRPr="00C913C4">
              <w:rPr>
                <w:rStyle w:val="MenuOption"/>
                <w:rFonts w:ascii="Times New Roman" w:hAnsi="Times New Roman" w:cs="Times New Roman"/>
              </w:rPr>
              <w:t>→</w:t>
            </w:r>
            <w:r w:rsidRPr="00C913C4">
              <w:rPr>
                <w:rStyle w:val="MenuOption"/>
              </w:rPr>
              <w:t xml:space="preserve"> Save Project As</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60CD4D69" w14:textId="4FE2CF0A" w:rsidR="00C573DB" w:rsidRDefault="00D832D1">
            <w:pPr>
              <w:pStyle w:val="TableContents"/>
            </w:pPr>
            <w:r>
              <w:t>Creates a copy of the currently open project in a new folder</w:t>
            </w:r>
            <w:r w:rsidR="00710502">
              <w:t xml:space="preserve">. </w:t>
            </w:r>
            <w:r>
              <w:t>The original project is closed and the new copy is now open</w:t>
            </w:r>
            <w:r w:rsidR="00710502">
              <w:t xml:space="preserve">. </w:t>
            </w:r>
            <w:r>
              <w:t>Subsequent edits to any open files will apply to the cop</w:t>
            </w:r>
            <w:r w:rsidR="002B0059">
              <w:t>y</w:t>
            </w:r>
            <w:r>
              <w:t>.</w:t>
            </w:r>
          </w:p>
        </w:tc>
      </w:tr>
      <w:tr w:rsidR="00C573DB" w14:paraId="63D41E6E" w14:textId="77777777" w:rsidTr="00C913C4">
        <w:tc>
          <w:tcPr>
            <w:tcW w:w="2789" w:type="dxa"/>
            <w:tcBorders>
              <w:left w:val="single" w:sz="2" w:space="0" w:color="000000"/>
              <w:bottom w:val="single" w:sz="2" w:space="0" w:color="000000"/>
            </w:tcBorders>
            <w:shd w:val="clear" w:color="auto" w:fill="auto"/>
            <w:tcMar>
              <w:left w:w="54" w:type="dxa"/>
            </w:tcMar>
          </w:tcPr>
          <w:p w14:paraId="392D462D" w14:textId="77777777" w:rsidR="00C573DB" w:rsidRPr="00C913C4" w:rsidRDefault="00D832D1">
            <w:pPr>
              <w:pStyle w:val="TableContents"/>
              <w:rPr>
                <w:rStyle w:val="MenuOption"/>
              </w:rPr>
            </w:pPr>
            <w:r w:rsidRPr="00C913C4">
              <w:rPr>
                <w:rStyle w:val="MenuOption"/>
              </w:rPr>
              <w:t xml:space="preserve">File </w:t>
            </w:r>
            <w:r w:rsidRPr="00C913C4">
              <w:rPr>
                <w:rStyle w:val="MenuOption"/>
                <w:rFonts w:ascii="Times New Roman" w:hAnsi="Times New Roman" w:cs="Times New Roman"/>
              </w:rPr>
              <w:t>→</w:t>
            </w:r>
            <w:r w:rsidRPr="00C913C4">
              <w:rPr>
                <w:rStyle w:val="MenuOption"/>
              </w:rPr>
              <w:t xml:space="preserve"> Exit</w:t>
            </w:r>
          </w:p>
        </w:tc>
        <w:tc>
          <w:tcPr>
            <w:tcW w:w="7183" w:type="dxa"/>
            <w:tcBorders>
              <w:left w:val="single" w:sz="2" w:space="0" w:color="000000"/>
              <w:bottom w:val="single" w:sz="2" w:space="0" w:color="000000"/>
              <w:right w:val="single" w:sz="2" w:space="0" w:color="000000"/>
            </w:tcBorders>
            <w:shd w:val="clear" w:color="auto" w:fill="auto"/>
            <w:tcMar>
              <w:left w:w="54" w:type="dxa"/>
            </w:tcMar>
          </w:tcPr>
          <w:p w14:paraId="18E9FE79" w14:textId="77777777" w:rsidR="00C573DB" w:rsidRDefault="00D832D1">
            <w:pPr>
              <w:pStyle w:val="TableContents"/>
            </w:pPr>
            <w:r>
              <w:t>Close Visual Soar</w:t>
            </w:r>
          </w:p>
        </w:tc>
      </w:tr>
    </w:tbl>
    <w:p w14:paraId="5BA03DD2" w14:textId="77777777" w:rsidR="00C573DB" w:rsidRDefault="00C573DB"/>
    <w:p w14:paraId="2D7095A7" w14:textId="77777777" w:rsidR="00C573DB" w:rsidRDefault="00C573DB"/>
    <w:tbl>
      <w:tblPr>
        <w:tblW w:w="997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2789"/>
        <w:gridCol w:w="7183"/>
      </w:tblGrid>
      <w:tr w:rsidR="00C573DB" w14:paraId="37C0B370" w14:textId="77777777" w:rsidTr="007D5E2D">
        <w:tc>
          <w:tcPr>
            <w:tcW w:w="2789" w:type="dxa"/>
            <w:shd w:val="clear" w:color="auto" w:fill="auto"/>
            <w:tcMar>
              <w:left w:w="54" w:type="dxa"/>
            </w:tcMar>
          </w:tcPr>
          <w:p w14:paraId="532A04E1" w14:textId="77777777" w:rsidR="00C573DB" w:rsidRPr="007D5E2D" w:rsidRDefault="00D832D1">
            <w:pPr>
              <w:pStyle w:val="TableContents"/>
              <w:rPr>
                <w:rStyle w:val="MenuOption"/>
              </w:rPr>
            </w:pPr>
            <w:r w:rsidRPr="007D5E2D">
              <w:rPr>
                <w:rStyle w:val="MenuOption"/>
              </w:rPr>
              <w:t>Edit-&gt;Preferences</w:t>
            </w:r>
          </w:p>
        </w:tc>
        <w:tc>
          <w:tcPr>
            <w:tcW w:w="7183" w:type="dxa"/>
            <w:shd w:val="clear" w:color="auto" w:fill="auto"/>
            <w:tcMar>
              <w:left w:w="54" w:type="dxa"/>
            </w:tcMar>
          </w:tcPr>
          <w:p w14:paraId="0E0A0415" w14:textId="77777777" w:rsidR="00C573DB" w:rsidRDefault="00D832D1">
            <w:pPr>
              <w:pStyle w:val="TableContents"/>
            </w:pPr>
            <w:r>
              <w:t>See the Preferences sections below for details on this dialog.</w:t>
            </w:r>
          </w:p>
          <w:p w14:paraId="314B5306" w14:textId="77777777" w:rsidR="00C573DB" w:rsidRDefault="00C573DB">
            <w:pPr>
              <w:pStyle w:val="TableContents"/>
            </w:pPr>
          </w:p>
          <w:p w14:paraId="31BCEC44" w14:textId="430B75B8" w:rsidR="00C573DB" w:rsidRDefault="00D832D1">
            <w:pPr>
              <w:pStyle w:val="TableContents"/>
            </w:pPr>
            <w:r>
              <w:t xml:space="preserve">Note that typical edit functionality (e.g., copy, paste, undo) is in the Edit menu of each individual rule editor </w:t>
            </w:r>
            <w:r w:rsidR="002E6F46">
              <w:t>or datamap</w:t>
            </w:r>
            <w:r w:rsidR="009118B4">
              <w:fldChar w:fldCharType="begin"/>
            </w:r>
            <w:r w:rsidR="009118B4">
              <w:instrText xml:space="preserve"> XE "</w:instrText>
            </w:r>
            <w:r w:rsidR="009118B4" w:rsidRPr="002E7D8D">
              <w:instrText>datamap</w:instrText>
            </w:r>
            <w:r w:rsidR="009118B4">
              <w:instrText xml:space="preserve">" </w:instrText>
            </w:r>
            <w:r w:rsidR="009118B4">
              <w:fldChar w:fldCharType="end"/>
            </w:r>
            <w:r w:rsidR="002E6F46">
              <w:t xml:space="preserve"> editor </w:t>
            </w:r>
            <w:r>
              <w:t>window.</w:t>
            </w:r>
          </w:p>
        </w:tc>
      </w:tr>
      <w:tr w:rsidR="00C573DB" w14:paraId="679AD0C2" w14:textId="77777777" w:rsidTr="007D5E2D">
        <w:tc>
          <w:tcPr>
            <w:tcW w:w="2789" w:type="dxa"/>
            <w:shd w:val="clear" w:color="auto" w:fill="auto"/>
            <w:tcMar>
              <w:left w:w="54" w:type="dxa"/>
            </w:tcMar>
          </w:tcPr>
          <w:p w14:paraId="76B09525" w14:textId="77777777" w:rsidR="00C573DB" w:rsidRPr="007D5E2D" w:rsidRDefault="00D832D1">
            <w:pPr>
              <w:pStyle w:val="TableContents"/>
              <w:rPr>
                <w:rStyle w:val="MenuOption"/>
              </w:rPr>
            </w:pPr>
            <w:r w:rsidRPr="007D5E2D">
              <w:rPr>
                <w:rStyle w:val="MenuOption"/>
              </w:rPr>
              <w:t>Search</w:t>
            </w:r>
          </w:p>
        </w:tc>
        <w:tc>
          <w:tcPr>
            <w:tcW w:w="7183" w:type="dxa"/>
            <w:shd w:val="clear" w:color="auto" w:fill="auto"/>
            <w:tcMar>
              <w:left w:w="54" w:type="dxa"/>
            </w:tcMar>
          </w:tcPr>
          <w:p w14:paraId="6F5694E4" w14:textId="77777777" w:rsidR="00C573DB" w:rsidRDefault="00D832D1">
            <w:pPr>
              <w:pStyle w:val="TableContents"/>
            </w:pPr>
            <w:r>
              <w:t>This menu provides find and replace functionality for all the source code in the project.</w:t>
            </w:r>
          </w:p>
        </w:tc>
      </w:tr>
      <w:tr w:rsidR="00C573DB" w14:paraId="0461FEBC" w14:textId="77777777" w:rsidTr="007D5E2D">
        <w:trPr>
          <w:trHeight w:val="475"/>
        </w:trPr>
        <w:tc>
          <w:tcPr>
            <w:tcW w:w="2789" w:type="dxa"/>
            <w:shd w:val="clear" w:color="auto" w:fill="auto"/>
            <w:tcMar>
              <w:left w:w="54" w:type="dxa"/>
            </w:tcMar>
          </w:tcPr>
          <w:p w14:paraId="39478BE7" w14:textId="77777777" w:rsidR="00C573DB" w:rsidRPr="007D5E2D" w:rsidRDefault="00D832D1">
            <w:pPr>
              <w:pStyle w:val="TableContents"/>
              <w:rPr>
                <w:rStyle w:val="MenuOption"/>
              </w:rPr>
            </w:pPr>
            <w:r w:rsidRPr="007D5E2D">
              <w:rPr>
                <w:rStyle w:val="MenuOption"/>
              </w:rPr>
              <w:t>Datamap</w:t>
            </w:r>
          </w:p>
        </w:tc>
        <w:tc>
          <w:tcPr>
            <w:tcW w:w="7183" w:type="dxa"/>
            <w:shd w:val="clear" w:color="auto" w:fill="auto"/>
            <w:tcMar>
              <w:left w:w="54" w:type="dxa"/>
            </w:tcMar>
          </w:tcPr>
          <w:p w14:paraId="08CEE634" w14:textId="5A7F7C8B" w:rsidR="00C573DB" w:rsidRDefault="00D832D1">
            <w:pPr>
              <w:pStyle w:val="TableContents"/>
            </w:pPr>
            <w:r>
              <w:t xml:space="preserve">The </w:t>
            </w:r>
            <w:r w:rsidR="00084D54">
              <w:t>d</w:t>
            </w:r>
            <w:r>
              <w:t>atamap</w:t>
            </w:r>
            <w:r w:rsidR="009118B4">
              <w:fldChar w:fldCharType="begin"/>
            </w:r>
            <w:r w:rsidR="009118B4">
              <w:instrText xml:space="preserve"> XE "</w:instrText>
            </w:r>
            <w:r w:rsidR="009118B4" w:rsidRPr="002E7D8D">
              <w:instrText>datamap</w:instrText>
            </w:r>
            <w:r w:rsidR="009118B4">
              <w:instrText xml:space="preserve">" </w:instrText>
            </w:r>
            <w:r w:rsidR="009118B4">
              <w:fldChar w:fldCharType="end"/>
            </w:r>
            <w:r>
              <w:t xml:space="preserve"> functionality is detailed in Chapter </w:t>
            </w:r>
            <w:r w:rsidR="00971654">
              <w:t>3</w:t>
            </w:r>
          </w:p>
        </w:tc>
      </w:tr>
      <w:tr w:rsidR="00C573DB" w14:paraId="46F9E488" w14:textId="77777777" w:rsidTr="007D5E2D">
        <w:trPr>
          <w:trHeight w:val="475"/>
        </w:trPr>
        <w:tc>
          <w:tcPr>
            <w:tcW w:w="2789" w:type="dxa"/>
            <w:shd w:val="clear" w:color="auto" w:fill="auto"/>
            <w:tcMar>
              <w:left w:w="54" w:type="dxa"/>
            </w:tcMar>
          </w:tcPr>
          <w:p w14:paraId="3E761B5C" w14:textId="77777777" w:rsidR="00C573DB" w:rsidRPr="007D5E2D" w:rsidRDefault="00D832D1">
            <w:pPr>
              <w:pStyle w:val="TableContents"/>
              <w:rPr>
                <w:rStyle w:val="MenuOption"/>
              </w:rPr>
            </w:pPr>
            <w:r w:rsidRPr="007D5E2D">
              <w:rPr>
                <w:rStyle w:val="MenuOption"/>
              </w:rPr>
              <w:lastRenderedPageBreak/>
              <w:t>View</w:t>
            </w:r>
          </w:p>
        </w:tc>
        <w:tc>
          <w:tcPr>
            <w:tcW w:w="7183" w:type="dxa"/>
            <w:shd w:val="clear" w:color="auto" w:fill="auto"/>
            <w:tcMar>
              <w:left w:w="54" w:type="dxa"/>
            </w:tcMar>
          </w:tcPr>
          <w:p w14:paraId="54046094" w14:textId="30023225" w:rsidR="00C573DB" w:rsidRDefault="00D832D1">
            <w:pPr>
              <w:pStyle w:val="TableContents"/>
            </w:pPr>
            <w:r>
              <w:t>Allows you to select a particular editor window as the current active window</w:t>
            </w:r>
            <w:r w:rsidR="00710502">
              <w:t xml:space="preserve">. </w:t>
            </w:r>
            <w:r>
              <w:t>There are also options for tiling or cascading the open editor windows.</w:t>
            </w:r>
          </w:p>
        </w:tc>
      </w:tr>
      <w:tr w:rsidR="00C573DB" w14:paraId="17880151" w14:textId="77777777" w:rsidTr="007D5E2D">
        <w:trPr>
          <w:trHeight w:val="475"/>
        </w:trPr>
        <w:tc>
          <w:tcPr>
            <w:tcW w:w="2789" w:type="dxa"/>
            <w:shd w:val="clear" w:color="auto" w:fill="auto"/>
            <w:tcMar>
              <w:left w:w="54" w:type="dxa"/>
            </w:tcMar>
          </w:tcPr>
          <w:p w14:paraId="7BC11C48" w14:textId="77777777" w:rsidR="00C573DB" w:rsidRPr="007D5E2D" w:rsidRDefault="00D832D1">
            <w:pPr>
              <w:pStyle w:val="TableContents"/>
              <w:rPr>
                <w:rStyle w:val="MenuOption"/>
              </w:rPr>
            </w:pPr>
            <w:r w:rsidRPr="007D5E2D">
              <w:rPr>
                <w:rStyle w:val="MenuOption"/>
              </w:rPr>
              <w:t>Soar Runtime</w:t>
            </w:r>
          </w:p>
        </w:tc>
        <w:tc>
          <w:tcPr>
            <w:tcW w:w="7183" w:type="dxa"/>
            <w:shd w:val="clear" w:color="auto" w:fill="auto"/>
            <w:tcMar>
              <w:left w:w="54" w:type="dxa"/>
            </w:tcMar>
          </w:tcPr>
          <w:p w14:paraId="3A66DF0E" w14:textId="19C35FC9" w:rsidR="00C573DB" w:rsidRDefault="00D832D1">
            <w:pPr>
              <w:pStyle w:val="TableContents"/>
            </w:pPr>
            <w:r>
              <w:t xml:space="preserve">The debugging functionality is detailed in Chapter </w:t>
            </w:r>
            <w:r w:rsidR="00971654">
              <w:t>4</w:t>
            </w:r>
          </w:p>
        </w:tc>
      </w:tr>
      <w:tr w:rsidR="00C573DB" w14:paraId="479CD00D" w14:textId="77777777" w:rsidTr="007D5E2D">
        <w:trPr>
          <w:trHeight w:val="475"/>
        </w:trPr>
        <w:tc>
          <w:tcPr>
            <w:tcW w:w="2789" w:type="dxa"/>
            <w:shd w:val="clear" w:color="auto" w:fill="auto"/>
            <w:tcMar>
              <w:left w:w="54" w:type="dxa"/>
            </w:tcMar>
          </w:tcPr>
          <w:p w14:paraId="57A7431C" w14:textId="77777777" w:rsidR="00C573DB" w:rsidRPr="007D5E2D" w:rsidRDefault="00D832D1">
            <w:pPr>
              <w:pStyle w:val="TableContents"/>
              <w:rPr>
                <w:rStyle w:val="MenuOption"/>
              </w:rPr>
            </w:pPr>
            <w:r w:rsidRPr="007D5E2D">
              <w:rPr>
                <w:rStyle w:val="MenuOption"/>
              </w:rPr>
              <w:t>Help</w:t>
            </w:r>
          </w:p>
        </w:tc>
        <w:tc>
          <w:tcPr>
            <w:tcW w:w="7183" w:type="dxa"/>
            <w:shd w:val="clear" w:color="auto" w:fill="auto"/>
            <w:tcMar>
              <w:left w:w="54" w:type="dxa"/>
            </w:tcMar>
          </w:tcPr>
          <w:p w14:paraId="46C67C56" w14:textId="77777777" w:rsidR="00C573DB" w:rsidRDefault="00D832D1">
            <w:pPr>
              <w:pStyle w:val="TableContents"/>
            </w:pPr>
            <w:r>
              <w:t>This menu provides information about Visual Soar’s creators and links to online resources for assistance with using Visual Soar.</w:t>
            </w:r>
          </w:p>
        </w:tc>
      </w:tr>
    </w:tbl>
    <w:p w14:paraId="65E65045" w14:textId="77777777" w:rsidR="00C573DB" w:rsidRDefault="00C573DB"/>
    <w:p w14:paraId="245DB3DF" w14:textId="58A69A8B" w:rsidR="00C573DB" w:rsidRDefault="00D832D1" w:rsidP="006355D1">
      <w:pPr>
        <w:pStyle w:val="Heading3"/>
      </w:pPr>
      <w:bookmarkStart w:id="34" w:name="_Toc117417477"/>
      <w:r>
        <w:t>Preferences Dialog</w:t>
      </w:r>
      <w:bookmarkEnd w:id="34"/>
    </w:p>
    <w:p w14:paraId="1B99D7BF" w14:textId="4781F032" w:rsidR="00C573DB" w:rsidRDefault="00D832D1">
      <w:pPr>
        <w:pStyle w:val="TableContents"/>
      </w:pPr>
      <w:r>
        <w:t>Selecting Edit→ Preferences from Visual Soar’s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 xml:space="preserve"> displays its </w:t>
      </w:r>
      <w:r w:rsidR="004C5C83">
        <w:t>p</w:t>
      </w:r>
      <w:r>
        <w:t>references dialog</w:t>
      </w:r>
      <w:r w:rsidR="004C5C83">
        <w:fldChar w:fldCharType="begin"/>
      </w:r>
      <w:r w:rsidR="004C5C83">
        <w:instrText xml:space="preserve"> XE "</w:instrText>
      </w:r>
      <w:r w:rsidR="004C5C83" w:rsidRPr="005D1AB0">
        <w:instrText>preferences dialog</w:instrText>
      </w:r>
      <w:r w:rsidR="004C5C83">
        <w:instrText xml:space="preserve">" </w:instrText>
      </w:r>
      <w:r w:rsidR="004C5C83">
        <w:fldChar w:fldCharType="end"/>
      </w:r>
      <w:r w:rsidR="00710502">
        <w:t xml:space="preserve">. </w:t>
      </w:r>
      <w:r>
        <w:t>Use this dialog to configure Visual Soar’s appearance and behavior.</w:t>
      </w:r>
    </w:p>
    <w:p w14:paraId="77F689A8" w14:textId="77777777" w:rsidR="00C573DB" w:rsidRDefault="00C573DB">
      <w:pPr>
        <w:pStyle w:val="TableContents"/>
      </w:pPr>
    </w:p>
    <w:p w14:paraId="480BF8FA" w14:textId="180173B2" w:rsidR="00C573DB" w:rsidRDefault="00AA7620">
      <w:pPr>
        <w:pStyle w:val="TableContents"/>
      </w:pPr>
      <w:r>
        <w:rPr>
          <w:noProof/>
        </w:rPr>
        <mc:AlternateContent>
          <mc:Choice Requires="wps">
            <w:drawing>
              <wp:anchor distT="0" distB="0" distL="114300" distR="114300" simplePos="0" relativeHeight="251663360" behindDoc="0" locked="0" layoutInCell="1" allowOverlap="1" wp14:anchorId="1EA5EB77" wp14:editId="5E004EEB">
                <wp:simplePos x="0" y="0"/>
                <wp:positionH relativeFrom="column">
                  <wp:posOffset>3904615</wp:posOffset>
                </wp:positionH>
                <wp:positionV relativeFrom="paragraph">
                  <wp:posOffset>2389505</wp:posOffset>
                </wp:positionV>
                <wp:extent cx="2286000" cy="502920"/>
                <wp:effectExtent l="0" t="4445" r="4445" b="0"/>
                <wp:wrapSquare wrapText="largest"/>
                <wp:docPr id="4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46E6E1" w14:textId="28C75AC0" w:rsidR="00EB0741" w:rsidRPr="004F2012" w:rsidRDefault="00EB0741" w:rsidP="00977844">
                            <w:pPr>
                              <w:pStyle w:val="Caption"/>
                              <w:rPr>
                                <w:noProof/>
                              </w:rPr>
                            </w:pPr>
                            <w:bookmarkStart w:id="35" w:name="_Ref117250830"/>
                            <w:bookmarkStart w:id="36" w:name="_Toc117252222"/>
                            <w:r>
                              <w:t xml:space="preserve">Figure </w:t>
                            </w:r>
                            <w:r w:rsidR="004F4C16">
                              <w:fldChar w:fldCharType="begin"/>
                            </w:r>
                            <w:r w:rsidR="004F4C16">
                              <w:instrText xml:space="preserve"> SEQ Figure \* ARABIC </w:instrText>
                            </w:r>
                            <w:r w:rsidR="004F4C16">
                              <w:fldChar w:fldCharType="separate"/>
                            </w:r>
                            <w:r w:rsidR="00A85949">
                              <w:rPr>
                                <w:noProof/>
                              </w:rPr>
                              <w:t>6</w:t>
                            </w:r>
                            <w:r w:rsidR="004F4C16">
                              <w:rPr>
                                <w:noProof/>
                              </w:rPr>
                              <w:fldChar w:fldCharType="end"/>
                            </w:r>
                            <w:bookmarkEnd w:id="35"/>
                            <w:r>
                              <w:t xml:space="preserve">: Preferences Dialog, </w:t>
                            </w:r>
                            <w:r>
                              <w:tab/>
                            </w:r>
                            <w:r>
                              <w:tab/>
                              <w:t xml:space="preserve">     General Tab</w:t>
                            </w:r>
                            <w:bookmarkEnd w:id="3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A5EB77" id="Text Box 28" o:spid="_x0000_s1035" type="#_x0000_t202" style="position:absolute;margin-left:307.45pt;margin-top:188.15pt;width:180pt;height:3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" stroked="f">
                <v:textbox style="mso-fit-shape-to-text:t" inset="0,0,0,0">
                  <w:txbxContent>
                    <w:p w14:paraId="5E46E6E1" w14:textId="28C75AC0" w:rsidR="00EB0741" w:rsidRPr="004F2012" w:rsidRDefault="00EB0741" w:rsidP="00977844">
                      <w:pPr>
                        <w:pStyle w:val="Caption"/>
                        <w:rPr>
                          <w:noProof/>
                        </w:rPr>
                      </w:pPr>
                      <w:bookmarkStart w:id="37" w:name="_Ref117250830"/>
                      <w:bookmarkStart w:id="38" w:name="_Toc117252222"/>
                      <w:r>
                        <w:t xml:space="preserve">Figure </w:t>
                      </w:r>
                      <w:r w:rsidR="004F4C16">
                        <w:fldChar w:fldCharType="begin"/>
                      </w:r>
                      <w:r w:rsidR="004F4C16">
                        <w:instrText xml:space="preserve"> SEQ Figure \* ARABIC </w:instrText>
                      </w:r>
                      <w:r w:rsidR="004F4C16">
                        <w:fldChar w:fldCharType="separate"/>
                      </w:r>
                      <w:r w:rsidR="00A85949">
                        <w:rPr>
                          <w:noProof/>
                        </w:rPr>
                        <w:t>6</w:t>
                      </w:r>
                      <w:r w:rsidR="004F4C16">
                        <w:rPr>
                          <w:noProof/>
                        </w:rPr>
                        <w:fldChar w:fldCharType="end"/>
                      </w:r>
                      <w:bookmarkEnd w:id="37"/>
                      <w:r>
                        <w:t xml:space="preserve">: Preferences Dialog, </w:t>
                      </w:r>
                      <w:r>
                        <w:tab/>
                      </w:r>
                      <w:r>
                        <w:tab/>
                        <w:t xml:space="preserve">     General Tab</w:t>
                      </w:r>
                      <w:bookmarkEnd w:id="38"/>
                    </w:p>
                  </w:txbxContent>
                </v:textbox>
                <w10:wrap type="square" side="largest"/>
              </v:shape>
            </w:pict>
          </mc:Fallback>
        </mc:AlternateContent>
      </w:r>
      <w:r w:rsidR="00D832D1">
        <w:rPr>
          <w:noProof/>
        </w:rPr>
        <w:drawing>
          <wp:anchor distT="182880" distB="182880" distL="228600" distR="0" simplePos="0" relativeHeight="251639808" behindDoc="0" locked="0" layoutInCell="1" allowOverlap="1" wp14:anchorId="1A818CC2" wp14:editId="4CE06DBA">
            <wp:simplePos x="0" y="0"/>
            <wp:positionH relativeFrom="column">
              <wp:posOffset>3904615</wp:posOffset>
            </wp:positionH>
            <wp:positionV relativeFrom="paragraph">
              <wp:posOffset>635</wp:posOffset>
            </wp:positionV>
            <wp:extent cx="2286000" cy="2331720"/>
            <wp:effectExtent l="0" t="0" r="0" b="0"/>
            <wp:wrapSquare wrapText="largest"/>
            <wp:docPr id="2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pic:cNvPicPr>
                      <a:picLocks noChangeAspect="1" noChangeArrowheads="1"/>
                    </pic:cNvPicPr>
                  </pic:nvPicPr>
                  <pic:blipFill>
                    <a:blip r:embed="rId41"/>
                    <a:stretch>
                      <a:fillRect/>
                    </a:stretch>
                  </pic:blipFill>
                  <pic:spPr bwMode="auto">
                    <a:xfrm>
                      <a:off x="0" y="0"/>
                      <a:ext cx="2286000" cy="2331720"/>
                    </a:xfrm>
                    <a:prstGeom prst="rect">
                      <a:avLst/>
                    </a:prstGeom>
                  </pic:spPr>
                </pic:pic>
              </a:graphicData>
            </a:graphic>
          </wp:anchor>
        </w:drawing>
      </w:r>
      <w:r w:rsidR="00971654">
        <w:fldChar w:fldCharType="begin"/>
      </w:r>
      <w:r w:rsidR="00971654">
        <w:instrText xml:space="preserve"> REF _Ref117250830 \h </w:instrText>
      </w:r>
      <w:r w:rsidR="00971654">
        <w:fldChar w:fldCharType="separate"/>
      </w:r>
      <w:r w:rsidR="00971654">
        <w:t xml:space="preserve">Figure </w:t>
      </w:r>
      <w:r w:rsidR="00971654">
        <w:rPr>
          <w:noProof/>
        </w:rPr>
        <w:t>6</w:t>
      </w:r>
      <w:r w:rsidR="00971654">
        <w:fldChar w:fldCharType="end"/>
      </w:r>
      <w:r w:rsidR="00D832D1">
        <w:t xml:space="preserve"> depicts the </w:t>
      </w:r>
      <w:r w:rsidR="00D832D1" w:rsidRPr="00610DDF">
        <w:rPr>
          <w:rStyle w:val="MenuOption"/>
        </w:rPr>
        <w:t>General</w:t>
      </w:r>
      <w:r w:rsidR="00D832D1">
        <w:t xml:space="preserve"> tab on the </w:t>
      </w:r>
      <w:r w:rsidR="00610DDF">
        <w:t>p</w:t>
      </w:r>
      <w:r w:rsidR="00D832D1">
        <w:t>references dialog</w:t>
      </w:r>
      <w:r w:rsidR="00710502">
        <w:t xml:space="preserve">. </w:t>
      </w:r>
      <w:r w:rsidR="00D832D1">
        <w:t>The contents of this tab are described in the table below:</w:t>
      </w:r>
    </w:p>
    <w:p w14:paraId="0CC623A4" w14:textId="77777777" w:rsidR="009D4869" w:rsidRDefault="009D4869">
      <w:pPr>
        <w:pStyle w:val="TableContents"/>
      </w:pPr>
    </w:p>
    <w:tbl>
      <w:tblPr>
        <w:tblW w:w="5669" w:type="dxa"/>
        <w:tblInd w:w="55" w:type="dxa"/>
        <w:tblBorders>
          <w:top w:val="single" w:sz="2" w:space="0" w:color="000000"/>
          <w:left w:val="single" w:sz="2" w:space="0" w:color="000000"/>
          <w:bottom w:val="single" w:sz="2" w:space="0" w:color="000000"/>
          <w:insideH w:val="single" w:sz="2" w:space="0" w:color="000000"/>
        </w:tblBorders>
        <w:tblCellMar>
          <w:top w:w="115" w:type="dxa"/>
          <w:left w:w="115" w:type="dxa"/>
          <w:bottom w:w="101" w:type="dxa"/>
          <w:right w:w="115" w:type="dxa"/>
        </w:tblCellMar>
        <w:tblLook w:val="04A0" w:firstRow="1" w:lastRow="0" w:firstColumn="1" w:lastColumn="0" w:noHBand="0" w:noVBand="1"/>
      </w:tblPr>
      <w:tblGrid>
        <w:gridCol w:w="1980"/>
        <w:gridCol w:w="3689"/>
      </w:tblGrid>
      <w:tr w:rsidR="00C573DB" w14:paraId="223672EA" w14:textId="77777777" w:rsidTr="008D7A49">
        <w:tc>
          <w:tcPr>
            <w:tcW w:w="1980" w:type="dxa"/>
            <w:tcBorders>
              <w:top w:val="single" w:sz="2" w:space="0" w:color="000000"/>
              <w:left w:val="single" w:sz="2" w:space="0" w:color="000000"/>
              <w:bottom w:val="single" w:sz="2" w:space="0" w:color="000000"/>
            </w:tcBorders>
            <w:shd w:val="clear" w:color="auto" w:fill="auto"/>
            <w:tcMar>
              <w:left w:w="54" w:type="dxa"/>
            </w:tcMar>
          </w:tcPr>
          <w:p w14:paraId="0E5B6DE8" w14:textId="26AC5B6F" w:rsidR="00C573DB" w:rsidRPr="008D7A49" w:rsidRDefault="00D832D1">
            <w:pPr>
              <w:pStyle w:val="TableContents"/>
              <w:rPr>
                <w:rStyle w:val="MenuOption"/>
              </w:rPr>
            </w:pPr>
            <w:r w:rsidRPr="008D7A49">
              <w:rPr>
                <w:rStyle w:val="MenuOption"/>
              </w:rPr>
              <w:t>Enable Auto-tiling</w:t>
            </w:r>
            <w:r w:rsidR="00F51B25">
              <w:rPr>
                <w:rStyle w:val="MenuOption"/>
              </w:rPr>
              <w:fldChar w:fldCharType="begin"/>
            </w:r>
            <w:r w:rsidR="00F51B25">
              <w:instrText xml:space="preserve"> XE "</w:instrText>
            </w:r>
            <w:r w:rsidR="006C566F">
              <w:instrText>a</w:instrText>
            </w:r>
            <w:r w:rsidR="00F51B25" w:rsidRPr="00544023">
              <w:rPr>
                <w:rStyle w:val="MenuOption"/>
              </w:rPr>
              <w:instrText>uto-tiling</w:instrText>
            </w:r>
            <w:r w:rsidR="00F51B25">
              <w:instrText xml:space="preserve">" </w:instrText>
            </w:r>
            <w:r w:rsidR="00F51B25">
              <w:rPr>
                <w:rStyle w:val="MenuOption"/>
              </w:rPr>
              <w:fldChar w:fldCharType="end"/>
            </w:r>
          </w:p>
        </w:tc>
        <w:tc>
          <w:tcPr>
            <w:tcW w:w="368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4942403" w14:textId="77777777" w:rsidR="00C573DB" w:rsidRDefault="00D832D1">
            <w:pPr>
              <w:pStyle w:val="TableContents"/>
            </w:pPr>
            <w:r>
              <w:t>If this box is selected (default) then each time a new editor window is added or an existing editor window is removed, all editor windows are re-tiled to use a fair share of all existing space.</w:t>
            </w:r>
          </w:p>
        </w:tc>
      </w:tr>
      <w:tr w:rsidR="00C573DB" w14:paraId="20AC40EA" w14:textId="77777777" w:rsidTr="008D7A49">
        <w:tc>
          <w:tcPr>
            <w:tcW w:w="1980" w:type="dxa"/>
            <w:tcBorders>
              <w:left w:val="single" w:sz="2" w:space="0" w:color="000000"/>
              <w:bottom w:val="single" w:sz="2" w:space="0" w:color="000000"/>
            </w:tcBorders>
            <w:shd w:val="clear" w:color="auto" w:fill="auto"/>
            <w:tcMar>
              <w:left w:w="54" w:type="dxa"/>
            </w:tcMar>
          </w:tcPr>
          <w:p w14:paraId="1DE33D19" w14:textId="77777777" w:rsidR="00C573DB" w:rsidRPr="008D7A49" w:rsidRDefault="00D832D1">
            <w:pPr>
              <w:pStyle w:val="TableContents"/>
              <w:rPr>
                <w:rStyle w:val="MenuOption"/>
              </w:rPr>
            </w:pPr>
            <w:r w:rsidRPr="008D7A49">
              <w:rPr>
                <w:rStyle w:val="MenuOption"/>
              </w:rPr>
              <w:t>Default Tile Style</w:t>
            </w:r>
          </w:p>
        </w:tc>
        <w:tc>
          <w:tcPr>
            <w:tcW w:w="3689" w:type="dxa"/>
            <w:tcBorders>
              <w:left w:val="single" w:sz="2" w:space="0" w:color="000000"/>
              <w:bottom w:val="single" w:sz="2" w:space="0" w:color="000000"/>
              <w:right w:val="single" w:sz="2" w:space="0" w:color="000000"/>
            </w:tcBorders>
            <w:shd w:val="clear" w:color="auto" w:fill="auto"/>
            <w:tcMar>
              <w:left w:w="54" w:type="dxa"/>
            </w:tcMar>
          </w:tcPr>
          <w:p w14:paraId="31ABA380" w14:textId="0A7C0CCE" w:rsidR="00C573DB" w:rsidRDefault="00D832D1">
            <w:pPr>
              <w:pStyle w:val="TableContents"/>
            </w:pPr>
            <w:r>
              <w:t>A vertical tile style</w:t>
            </w:r>
            <w:r w:rsidR="00F51B25">
              <w:fldChar w:fldCharType="begin"/>
            </w:r>
            <w:r w:rsidR="00F51B25">
              <w:instrText xml:space="preserve"> XE "</w:instrText>
            </w:r>
            <w:r w:rsidR="00F51B25" w:rsidRPr="00E655EE">
              <w:instrText>tile style</w:instrText>
            </w:r>
            <w:r w:rsidR="00F51B25">
              <w:instrText xml:space="preserve">" </w:instrText>
            </w:r>
            <w:r w:rsidR="00F51B25">
              <w:fldChar w:fldCharType="end"/>
            </w:r>
            <w:r>
              <w:t xml:space="preserve"> (default) causes Visual Soar to prefer to divide the window area vertically before horizontally</w:t>
            </w:r>
            <w:r w:rsidR="00710502">
              <w:t xml:space="preserve">. </w:t>
            </w:r>
            <w:r>
              <w:t>The horizontal option does the opposite.</w:t>
            </w:r>
          </w:p>
        </w:tc>
      </w:tr>
    </w:tbl>
    <w:p w14:paraId="0B431B91" w14:textId="77777777" w:rsidR="00C573DB" w:rsidRDefault="00C573DB">
      <w:pPr>
        <w:pStyle w:val="TableContents"/>
      </w:pPr>
    </w:p>
    <w:p w14:paraId="18FE048F" w14:textId="7D2CF82C" w:rsidR="00C573DB" w:rsidRDefault="00653431">
      <w:pPr>
        <w:pStyle w:val="TableContents"/>
      </w:pPr>
      <w:r>
        <w:rPr>
          <w:noProof/>
        </w:rPr>
        <w:drawing>
          <wp:anchor distT="0" distB="0" distL="228600" distR="0" simplePos="0" relativeHeight="251648512" behindDoc="0" locked="0" layoutInCell="1" allowOverlap="1" wp14:anchorId="14B49F0F" wp14:editId="5516C7CC">
            <wp:simplePos x="0" y="0"/>
            <wp:positionH relativeFrom="column">
              <wp:posOffset>3919220</wp:posOffset>
            </wp:positionH>
            <wp:positionV relativeFrom="paragraph">
              <wp:posOffset>165735</wp:posOffset>
            </wp:positionV>
            <wp:extent cx="2285365" cy="2322195"/>
            <wp:effectExtent l="0" t="0" r="635" b="1905"/>
            <wp:wrapSquare wrapText="largest"/>
            <wp:docPr id="2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pic:cNvPicPr>
                      <a:picLocks noChangeAspect="1" noChangeArrowheads="1"/>
                    </pic:cNvPicPr>
                  </pic:nvPicPr>
                  <pic:blipFill>
                    <a:blip r:embed="rId42"/>
                    <a:stretch>
                      <a:fillRect/>
                    </a:stretch>
                  </pic:blipFill>
                  <pic:spPr bwMode="auto">
                    <a:xfrm>
                      <a:off x="0" y="0"/>
                      <a:ext cx="2285365" cy="2322195"/>
                    </a:xfrm>
                    <a:prstGeom prst="rect">
                      <a:avLst/>
                    </a:prstGeom>
                  </pic:spPr>
                </pic:pic>
              </a:graphicData>
            </a:graphic>
            <wp14:sizeRelV relativeFrom="margin">
              <wp14:pctHeight>0</wp14:pctHeight>
            </wp14:sizeRelV>
          </wp:anchor>
        </w:drawing>
      </w:r>
      <w:r w:rsidR="00971654">
        <w:fldChar w:fldCharType="begin"/>
      </w:r>
      <w:r w:rsidR="00971654">
        <w:instrText xml:space="preserve"> REF _Ref117250846 \h </w:instrText>
      </w:r>
      <w:r w:rsidR="00971654">
        <w:fldChar w:fldCharType="separate"/>
      </w:r>
      <w:r w:rsidR="00971654">
        <w:t xml:space="preserve">Figure </w:t>
      </w:r>
      <w:r w:rsidR="00971654">
        <w:rPr>
          <w:noProof/>
        </w:rPr>
        <w:t>7</w:t>
      </w:r>
      <w:r w:rsidR="00971654">
        <w:fldChar w:fldCharType="end"/>
      </w:r>
      <w:r w:rsidR="00D832D1">
        <w:t xml:space="preserve"> depicts the Rule Editor tab on the </w:t>
      </w:r>
      <w:r w:rsidR="007D51C0">
        <w:t>p</w:t>
      </w:r>
      <w:r w:rsidR="00D832D1">
        <w:t>references dialog</w:t>
      </w:r>
      <w:r w:rsidR="00710502">
        <w:t xml:space="preserve">. </w:t>
      </w:r>
      <w:r w:rsidR="00D832D1">
        <w:t>The controls on this tab affect the behavior of the rule editor windows</w:t>
      </w:r>
      <w:r w:rsidR="00710502">
        <w:t xml:space="preserve">. </w:t>
      </w:r>
      <w:r w:rsidR="00D832D1">
        <w:t>Details are in the table below:</w:t>
      </w:r>
    </w:p>
    <w:p w14:paraId="700468CB" w14:textId="7CC52CF5" w:rsidR="009D4869" w:rsidRDefault="00B4001D">
      <w:pPr>
        <w:pStyle w:val="TableContents"/>
      </w:pPr>
      <w:r>
        <w:rPr>
          <w:noProof/>
        </w:rPr>
        <mc:AlternateContent>
          <mc:Choice Requires="wps">
            <w:drawing>
              <wp:anchor distT="0" distB="0" distL="114300" distR="114300" simplePos="0" relativeHeight="251664384" behindDoc="0" locked="0" layoutInCell="1" allowOverlap="1" wp14:anchorId="06E417B1" wp14:editId="53D4CC9B">
                <wp:simplePos x="0" y="0"/>
                <wp:positionH relativeFrom="column">
                  <wp:posOffset>3943350</wp:posOffset>
                </wp:positionH>
                <wp:positionV relativeFrom="paragraph">
                  <wp:posOffset>1999615</wp:posOffset>
                </wp:positionV>
                <wp:extent cx="2157095" cy="502920"/>
                <wp:effectExtent l="0" t="0" r="0" b="0"/>
                <wp:wrapSquare wrapText="largest"/>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095"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D8DBB" w14:textId="365D2AAF" w:rsidR="00EB0741" w:rsidRPr="008318B6" w:rsidRDefault="00EB0741" w:rsidP="00977844">
                            <w:pPr>
                              <w:pStyle w:val="Caption"/>
                              <w:rPr>
                                <w:noProof/>
                              </w:rPr>
                            </w:pPr>
                            <w:bookmarkStart w:id="39" w:name="_Ref117250846"/>
                            <w:bookmarkStart w:id="40" w:name="_Toc117252223"/>
                            <w:r>
                              <w:t xml:space="preserve">Figure </w:t>
                            </w:r>
                            <w:r w:rsidR="004F4C16">
                              <w:fldChar w:fldCharType="begin"/>
                            </w:r>
                            <w:r w:rsidR="004F4C16">
                              <w:instrText xml:space="preserve"> SEQ Figure \* ARABIC </w:instrText>
                            </w:r>
                            <w:r w:rsidR="004F4C16">
                              <w:fldChar w:fldCharType="separate"/>
                            </w:r>
                            <w:r w:rsidR="00A85949">
                              <w:rPr>
                                <w:noProof/>
                              </w:rPr>
                              <w:t>7</w:t>
                            </w:r>
                            <w:r w:rsidR="004F4C16">
                              <w:rPr>
                                <w:noProof/>
                              </w:rPr>
                              <w:fldChar w:fldCharType="end"/>
                            </w:r>
                            <w:bookmarkEnd w:id="39"/>
                            <w:r>
                              <w:t xml:space="preserve">: Preferences Dialog, </w:t>
                            </w:r>
                            <w:r>
                              <w:tab/>
                              <w:t xml:space="preserve">  </w:t>
                            </w:r>
                            <w:r>
                              <w:tab/>
                              <w:t xml:space="preserve">    Rule Editor Tab</w:t>
                            </w:r>
                            <w:bookmarkEnd w:id="4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6E417B1" id="Text Box 29" o:spid="_x0000_s1036" type="#_x0000_t202" style="position:absolute;margin-left:310.5pt;margin-top:157.45pt;width:169.85pt;height:3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" stroked="f">
                <v:textbox style="mso-fit-shape-to-text:t" inset="0,0,0,0">
                  <w:txbxContent>
                    <w:p w14:paraId="776D8DBB" w14:textId="365D2AAF" w:rsidR="00EB0741" w:rsidRPr="008318B6" w:rsidRDefault="00EB0741" w:rsidP="00977844">
                      <w:pPr>
                        <w:pStyle w:val="Caption"/>
                        <w:rPr>
                          <w:noProof/>
                        </w:rPr>
                      </w:pPr>
                      <w:bookmarkStart w:id="41" w:name="_Ref117250846"/>
                      <w:bookmarkStart w:id="42" w:name="_Toc117252223"/>
                      <w:r>
                        <w:t xml:space="preserve">Figure </w:t>
                      </w:r>
                      <w:r w:rsidR="004F4C16">
                        <w:fldChar w:fldCharType="begin"/>
                      </w:r>
                      <w:r w:rsidR="004F4C16">
                        <w:instrText xml:space="preserve"> SEQ Figure \* ARABIC </w:instrText>
                      </w:r>
                      <w:r w:rsidR="004F4C16">
                        <w:fldChar w:fldCharType="separate"/>
                      </w:r>
                      <w:r w:rsidR="00A85949">
                        <w:rPr>
                          <w:noProof/>
                        </w:rPr>
                        <w:t>7</w:t>
                      </w:r>
                      <w:r w:rsidR="004F4C16">
                        <w:rPr>
                          <w:noProof/>
                        </w:rPr>
                        <w:fldChar w:fldCharType="end"/>
                      </w:r>
                      <w:bookmarkEnd w:id="41"/>
                      <w:r>
                        <w:t xml:space="preserve">: Preferences Dialog, </w:t>
                      </w:r>
                      <w:r>
                        <w:tab/>
                        <w:t xml:space="preserve">  </w:t>
                      </w:r>
                      <w:r>
                        <w:tab/>
                        <w:t xml:space="preserve">    Rule Editor Tab</w:t>
                      </w:r>
                      <w:bookmarkEnd w:id="42"/>
                    </w:p>
                  </w:txbxContent>
                </v:textbox>
                <w10:wrap type="square" side="largest"/>
              </v:shape>
            </w:pict>
          </mc:Fallback>
        </mc:AlternateConten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178"/>
        <w:gridCol w:w="3600"/>
      </w:tblGrid>
      <w:tr w:rsidR="00653431" w14:paraId="633EDE12" w14:textId="77777777" w:rsidTr="009D4869">
        <w:tc>
          <w:tcPr>
            <w:tcW w:w="2178" w:type="dxa"/>
          </w:tcPr>
          <w:p w14:paraId="66ADCD8C" w14:textId="452822E4" w:rsidR="00653431" w:rsidRPr="009D4869" w:rsidRDefault="00653431" w:rsidP="00653431">
            <w:pPr>
              <w:pStyle w:val="TableContents"/>
              <w:rPr>
                <w:rStyle w:val="MenuOption"/>
              </w:rPr>
            </w:pPr>
            <w:r w:rsidRPr="009D4869">
              <w:rPr>
                <w:rStyle w:val="MenuOption"/>
              </w:rPr>
              <w:t>Enable Syntax Highlighting</w:t>
            </w:r>
          </w:p>
        </w:tc>
        <w:tc>
          <w:tcPr>
            <w:tcW w:w="3600" w:type="dxa"/>
          </w:tcPr>
          <w:p w14:paraId="34B37290" w14:textId="5DB2ECFA" w:rsidR="00653431" w:rsidRDefault="00653431" w:rsidP="00653431">
            <w:pPr>
              <w:pStyle w:val="TableContents"/>
            </w:pPr>
            <w:r>
              <w:t>Use this check box to disable all syntax highlighting</w:t>
            </w:r>
            <w:r w:rsidR="00F51B25">
              <w:fldChar w:fldCharType="begin"/>
            </w:r>
            <w:r w:rsidR="00F51B25">
              <w:instrText xml:space="preserve"> XE "</w:instrText>
            </w:r>
            <w:r w:rsidR="00F51B25" w:rsidRPr="00004CF5">
              <w:instrText>syntax highlighting</w:instrText>
            </w:r>
            <w:r w:rsidR="00F51B25">
              <w:instrText xml:space="preserve">" </w:instrText>
            </w:r>
            <w:r w:rsidR="00F51B25">
              <w:fldChar w:fldCharType="end"/>
            </w:r>
            <w:r w:rsidR="00710502">
              <w:t xml:space="preserve">. </w:t>
            </w:r>
          </w:p>
        </w:tc>
      </w:tr>
      <w:tr w:rsidR="00653431" w14:paraId="5FF7AC61" w14:textId="77777777" w:rsidTr="009D4869">
        <w:tc>
          <w:tcPr>
            <w:tcW w:w="2178" w:type="dxa"/>
          </w:tcPr>
          <w:p w14:paraId="7DDA379F" w14:textId="7936B7B0" w:rsidR="00653431" w:rsidRPr="009D4869" w:rsidRDefault="00653431" w:rsidP="00653431">
            <w:pPr>
              <w:pStyle w:val="TableContents"/>
              <w:rPr>
                <w:rStyle w:val="MenuOption"/>
              </w:rPr>
            </w:pPr>
            <w:r w:rsidRPr="009D4869">
              <w:rPr>
                <w:rStyle w:val="MenuOption"/>
              </w:rPr>
              <w:t>Syntax Highlighting Buttons</w:t>
            </w:r>
          </w:p>
        </w:tc>
        <w:tc>
          <w:tcPr>
            <w:tcW w:w="3600" w:type="dxa"/>
          </w:tcPr>
          <w:p w14:paraId="3794BBDC" w14:textId="3218A02A" w:rsidR="00653431" w:rsidRDefault="00653431" w:rsidP="00653431">
            <w:pPr>
              <w:pStyle w:val="TableContents"/>
            </w:pPr>
            <w:r>
              <w:t>The dialog presents six buttons for selecting the colors used for syntax highlighting</w:t>
            </w:r>
            <w:r w:rsidR="00F51B25">
              <w:fldChar w:fldCharType="begin"/>
            </w:r>
            <w:r w:rsidR="00F51B25">
              <w:instrText xml:space="preserve"> XE "</w:instrText>
            </w:r>
            <w:r w:rsidR="00F51B25" w:rsidRPr="00004CF5">
              <w:instrText>syntax highlighting</w:instrText>
            </w:r>
            <w:r w:rsidR="00F51B25">
              <w:instrText xml:space="preserve">" </w:instrText>
            </w:r>
            <w:r w:rsidR="00F51B25">
              <w:fldChar w:fldCharType="end"/>
            </w:r>
            <w:r w:rsidR="00710502">
              <w:t xml:space="preserve">. </w:t>
            </w:r>
            <w:r>
              <w:t>To change a particular color, click a button and select a new color.</w:t>
            </w:r>
          </w:p>
        </w:tc>
      </w:tr>
      <w:tr w:rsidR="00653431" w14:paraId="48402042" w14:textId="77777777" w:rsidTr="009D4869">
        <w:tc>
          <w:tcPr>
            <w:tcW w:w="2178" w:type="dxa"/>
          </w:tcPr>
          <w:p w14:paraId="3B9CEDB0" w14:textId="6F9178E0" w:rsidR="00653431" w:rsidRPr="009D4869" w:rsidRDefault="00653431" w:rsidP="00653431">
            <w:pPr>
              <w:pStyle w:val="TableContents"/>
              <w:rPr>
                <w:rStyle w:val="MenuOption"/>
              </w:rPr>
            </w:pPr>
            <w:r w:rsidRPr="009D4869">
              <w:rPr>
                <w:rStyle w:val="MenuOption"/>
              </w:rPr>
              <w:t>Editor Font</w:t>
            </w:r>
          </w:p>
        </w:tc>
        <w:tc>
          <w:tcPr>
            <w:tcW w:w="3600" w:type="dxa"/>
          </w:tcPr>
          <w:p w14:paraId="0E575AB9" w14:textId="28388DE8" w:rsidR="00653431" w:rsidRDefault="00653431" w:rsidP="00653431">
            <w:pPr>
              <w:pStyle w:val="TableContents"/>
            </w:pPr>
            <w:r>
              <w:t>Increase or decrease the font size</w:t>
            </w:r>
            <w:r w:rsidR="00F51B25">
              <w:fldChar w:fldCharType="begin"/>
            </w:r>
            <w:r w:rsidR="00F51B25">
              <w:instrText xml:space="preserve"> XE "</w:instrText>
            </w:r>
            <w:r w:rsidR="00F51B25" w:rsidRPr="00690739">
              <w:instrText>font size</w:instrText>
            </w:r>
            <w:r w:rsidR="00F51B25">
              <w:instrText xml:space="preserve">" </w:instrText>
            </w:r>
            <w:r w:rsidR="00F51B25">
              <w:fldChar w:fldCharType="end"/>
            </w:r>
            <w:r>
              <w:t xml:space="preserve"> used in rule editor windows.</w:t>
            </w:r>
          </w:p>
        </w:tc>
      </w:tr>
      <w:tr w:rsidR="00653431" w14:paraId="1AE62147" w14:textId="77777777" w:rsidTr="009D4869">
        <w:tc>
          <w:tcPr>
            <w:tcW w:w="2178" w:type="dxa"/>
          </w:tcPr>
          <w:p w14:paraId="5F224E87" w14:textId="29990E69" w:rsidR="00653431" w:rsidRPr="009D4869" w:rsidRDefault="00653431" w:rsidP="00653431">
            <w:pPr>
              <w:pStyle w:val="TableContents"/>
              <w:rPr>
                <w:rStyle w:val="MenuOption"/>
              </w:rPr>
            </w:pPr>
            <w:r w:rsidRPr="009D4869">
              <w:rPr>
                <w:rStyle w:val="MenuOption"/>
              </w:rPr>
              <w:lastRenderedPageBreak/>
              <w:t>Auto-Formatting</w:t>
            </w:r>
          </w:p>
        </w:tc>
        <w:tc>
          <w:tcPr>
            <w:tcW w:w="3600" w:type="dxa"/>
          </w:tcPr>
          <w:p w14:paraId="422B86FB" w14:textId="32CBE4FF" w:rsidR="00653431" w:rsidRDefault="00653431" w:rsidP="00653431">
            <w:pPr>
              <w:pStyle w:val="TableContents"/>
            </w:pPr>
            <w:r>
              <w:t>Use this section to disable auto-indenting</w:t>
            </w:r>
            <w:r w:rsidR="00F51B25">
              <w:fldChar w:fldCharType="begin"/>
            </w:r>
            <w:r w:rsidR="00F51B25">
              <w:instrText xml:space="preserve"> XE "</w:instrText>
            </w:r>
            <w:r w:rsidR="00F51B25" w:rsidRPr="00A8117A">
              <w:instrText>auto-indenting</w:instrText>
            </w:r>
            <w:r w:rsidR="00F51B25">
              <w:instrText xml:space="preserve">" </w:instrText>
            </w:r>
            <w:r w:rsidR="00F51B25">
              <w:fldChar w:fldCharType="end"/>
            </w:r>
            <w:r>
              <w:t xml:space="preserve"> and auto-Soar Complete functionality on all rule editor windows.</w:t>
            </w:r>
          </w:p>
        </w:tc>
      </w:tr>
    </w:tbl>
    <w:p w14:paraId="3FB5F6C9" w14:textId="505EC09A" w:rsidR="00653431" w:rsidRDefault="00653431">
      <w:pPr>
        <w:pStyle w:val="TableContents"/>
      </w:pPr>
    </w:p>
    <w:p w14:paraId="47FA8673" w14:textId="333B3974" w:rsidR="00C573DB" w:rsidRDefault="00D832D1">
      <w:pPr>
        <w:pStyle w:val="TableContents"/>
      </w:pPr>
      <w:r>
        <w:t>Note: Preference choices made in this dialog are not saved and must be reconfigured each time you run Visual Soar.</w:t>
      </w:r>
      <w:r w:rsidR="003124DA">
        <w:t xml:space="preserve"> A planned future enhancement is to maintain a .config file so </w:t>
      </w:r>
      <w:r w:rsidR="00632691">
        <w:t xml:space="preserve">these choices are remembered across sessions. </w:t>
      </w:r>
    </w:p>
    <w:p w14:paraId="7104D5AC" w14:textId="77777777" w:rsidR="00C573DB" w:rsidRDefault="00C573DB"/>
    <w:p w14:paraId="618616E7" w14:textId="5B2AE15F" w:rsidR="00C573DB" w:rsidRDefault="00D832D1" w:rsidP="00AF7711">
      <w:pPr>
        <w:pStyle w:val="Heading3"/>
      </w:pPr>
      <w:bookmarkStart w:id="43" w:name="_Toc117417478"/>
      <w:r>
        <w:t>Visual Soar Command Line</w:t>
      </w:r>
      <w:bookmarkEnd w:id="43"/>
      <w:r w:rsidR="00241164">
        <w:fldChar w:fldCharType="begin"/>
      </w:r>
      <w:r w:rsidR="00241164">
        <w:instrText xml:space="preserve"> XE "</w:instrText>
      </w:r>
      <w:r w:rsidR="006C566F">
        <w:instrText>c</w:instrText>
      </w:r>
      <w:r w:rsidR="00241164" w:rsidRPr="00BC7231">
        <w:instrText xml:space="preserve">ommand </w:instrText>
      </w:r>
      <w:r w:rsidR="006C566F">
        <w:instrText>l</w:instrText>
      </w:r>
      <w:r w:rsidR="00241164" w:rsidRPr="00BC7231">
        <w:instrText>ine</w:instrText>
      </w:r>
      <w:r w:rsidR="00241164">
        <w:instrText xml:space="preserve">" </w:instrText>
      </w:r>
      <w:r w:rsidR="00241164">
        <w:fldChar w:fldCharType="end"/>
      </w:r>
    </w:p>
    <w:p w14:paraId="022CDE6D" w14:textId="63660343" w:rsidR="00C573DB" w:rsidRDefault="00B77F37">
      <w:r>
        <w:t>Typically,</w:t>
      </w:r>
      <w:r w:rsidR="00D832D1">
        <w:t xml:space="preserve"> you will run Visual Soar using the VisualSoar.bat or VisualSoar.sh file </w:t>
      </w:r>
      <w:r w:rsidR="00632691">
        <w:t xml:space="preserve">in </w:t>
      </w:r>
      <w:r w:rsidR="00D832D1">
        <w:t>your Soar Suite folder where Soar has been installed</w:t>
      </w:r>
      <w:r w:rsidR="00710502">
        <w:t xml:space="preserve">. </w:t>
      </w:r>
      <w:r w:rsidR="00D832D1">
        <w:t>However, in certain contexts you may wish to run Visual Soar directly in a command window (Windows) or terminal window (Unix or OS/X)</w:t>
      </w:r>
      <w:r w:rsidR="00710502">
        <w:t xml:space="preserve">. </w:t>
      </w:r>
      <w:r w:rsidR="00D832D1">
        <w:t xml:space="preserve">The </w:t>
      </w:r>
      <w:r w:rsidR="00C97BA3">
        <w:t>base</w:t>
      </w:r>
      <w:r w:rsidR="00D832D1">
        <w:t xml:space="preserve"> command is:</w:t>
      </w:r>
    </w:p>
    <w:p w14:paraId="0E5DBEA9" w14:textId="77777777" w:rsidR="00C573DB" w:rsidRPr="00BD6178" w:rsidRDefault="00D832D1">
      <w:pPr>
        <w:rPr>
          <w:rStyle w:val="Computer"/>
        </w:rPr>
      </w:pPr>
      <w:r>
        <w:tab/>
      </w:r>
      <w:r w:rsidRPr="00BD6178">
        <w:rPr>
          <w:rStyle w:val="Computer"/>
        </w:rPr>
        <w:t>java -jar VisualSoar.jar</w:t>
      </w:r>
    </w:p>
    <w:p w14:paraId="3D6822AD" w14:textId="77777777" w:rsidR="00C573DB" w:rsidRDefault="00C573DB"/>
    <w:p w14:paraId="5F072A0D" w14:textId="610D63AE" w:rsidR="00C573DB" w:rsidRDefault="00D832D1">
      <w:r>
        <w:t>If this command does not work as is, some troubleshooting</w:t>
      </w:r>
      <w:r w:rsidR="00471E7D">
        <w:fldChar w:fldCharType="begin"/>
      </w:r>
      <w:r w:rsidR="00471E7D">
        <w:instrText xml:space="preserve"> XE "</w:instrText>
      </w:r>
      <w:r w:rsidR="00471E7D" w:rsidRPr="000C3EFE">
        <w:instrText>troubleshooting</w:instrText>
      </w:r>
      <w:r w:rsidR="00471E7D">
        <w:instrText xml:space="preserve">" </w:instrText>
      </w:r>
      <w:r w:rsidR="00471E7D">
        <w:fldChar w:fldCharType="end"/>
      </w:r>
      <w:r>
        <w:t xml:space="preserve"> may be necessary:</w:t>
      </w:r>
    </w:p>
    <w:p w14:paraId="30E52172" w14:textId="1466B56F" w:rsidR="00C573DB" w:rsidRDefault="00D832D1">
      <w:pPr>
        <w:numPr>
          <w:ilvl w:val="0"/>
          <w:numId w:val="5"/>
        </w:numPr>
      </w:pPr>
      <w:r>
        <w:t xml:space="preserve">For the above command to work, </w:t>
      </w:r>
      <w:r w:rsidRPr="00841E3A">
        <w:rPr>
          <w:rStyle w:val="Computer"/>
        </w:rPr>
        <w:t>VisualSoar.jar</w:t>
      </w:r>
      <w:r w:rsidR="0027685C">
        <w:fldChar w:fldCharType="begin"/>
      </w:r>
      <w:r w:rsidR="0027685C">
        <w:instrText xml:space="preserve"> XE "</w:instrText>
      </w:r>
      <w:r w:rsidR="0027685C" w:rsidRPr="00E57E2D">
        <w:instrText>VisualSoar.jar</w:instrText>
      </w:r>
      <w:r w:rsidR="0027685C">
        <w:instrText xml:space="preserve">" </w:instrText>
      </w:r>
      <w:r w:rsidR="0027685C">
        <w:fldChar w:fldCharType="end"/>
      </w:r>
      <w:r>
        <w:t xml:space="preserve"> should be in the current working directory</w:t>
      </w:r>
      <w:r w:rsidR="00710502">
        <w:t xml:space="preserve">. </w:t>
      </w:r>
      <w:r>
        <w:t>If it is not, you may need to specify full path to the file</w:t>
      </w:r>
      <w:r w:rsidR="00710502">
        <w:t xml:space="preserve">. </w:t>
      </w:r>
      <w:r w:rsidR="002529E8">
        <w:t xml:space="preserve">If you are running Linux or OS/X you may need to specify a relative path (e.g., </w:t>
      </w:r>
      <w:r w:rsidR="002529E8" w:rsidRPr="00841E3A">
        <w:rPr>
          <w:rStyle w:val="Computer"/>
        </w:rPr>
        <w:t>./VisualSoar.jar</w:t>
      </w:r>
      <w:r w:rsidR="002529E8">
        <w:t>)</w:t>
      </w:r>
    </w:p>
    <w:p w14:paraId="6140DB64" w14:textId="7B3147A0" w:rsidR="00C573DB" w:rsidRDefault="00D832D1">
      <w:pPr>
        <w:numPr>
          <w:ilvl w:val="0"/>
          <w:numId w:val="5"/>
        </w:numPr>
      </w:pPr>
      <w:r>
        <w:t>Visual</w:t>
      </w:r>
      <w:r w:rsidR="00841E3A">
        <w:t xml:space="preserve"> </w:t>
      </w:r>
      <w:r>
        <w:t xml:space="preserve">Soar uses </w:t>
      </w:r>
      <w:r w:rsidRPr="00841E3A">
        <w:rPr>
          <w:rStyle w:val="Computer"/>
        </w:rPr>
        <w:t>sml.jar</w:t>
      </w:r>
      <w:r>
        <w:t xml:space="preserve"> and will not run without it</w:t>
      </w:r>
      <w:r w:rsidR="00710502">
        <w:t xml:space="preserve">. </w:t>
      </w:r>
      <w:r>
        <w:t xml:space="preserve">This file is provided with your </w:t>
      </w:r>
      <w:proofErr w:type="spellStart"/>
      <w:r>
        <w:t>SoarSuite</w:t>
      </w:r>
      <w:proofErr w:type="spellEnd"/>
      <w:r>
        <w:t xml:space="preserve"> distribution in the </w:t>
      </w:r>
      <w:r w:rsidRPr="004400E9">
        <w:rPr>
          <w:rStyle w:val="Computer"/>
        </w:rPr>
        <w:t>bin/java</w:t>
      </w:r>
      <w:r>
        <w:t xml:space="preserve"> sub-folder</w:t>
      </w:r>
      <w:r w:rsidR="00710502">
        <w:t xml:space="preserve">. </w:t>
      </w:r>
      <w:r>
        <w:t xml:space="preserve">It should be in your </w:t>
      </w:r>
      <w:r w:rsidRPr="00841E3A">
        <w:rPr>
          <w:rStyle w:val="Computer"/>
        </w:rPr>
        <w:t>CLASSPATH</w:t>
      </w:r>
      <w:r w:rsidR="0027685C">
        <w:fldChar w:fldCharType="begin"/>
      </w:r>
      <w:r w:rsidR="0027685C">
        <w:instrText xml:space="preserve"> XE "</w:instrText>
      </w:r>
      <w:r w:rsidR="0027685C" w:rsidRPr="00516AAE">
        <w:instrText>CLASSPATH</w:instrText>
      </w:r>
      <w:r w:rsidR="0027685C">
        <w:instrText xml:space="preserve">" </w:instrText>
      </w:r>
      <w:r w:rsidR="0027685C">
        <w:fldChar w:fldCharType="end"/>
      </w:r>
      <w:r w:rsidR="00710502">
        <w:t xml:space="preserve">. </w:t>
      </w:r>
      <w:r>
        <w:t xml:space="preserve">See </w:t>
      </w:r>
      <w:hyperlink r:id="rId43">
        <w:r>
          <w:rPr>
            <w:rStyle w:val="InternetLink"/>
          </w:rPr>
          <w:t>https://docs.oracle.com/javase/tutorial/essential/environment/paths.html</w:t>
        </w:r>
      </w:hyperlink>
      <w:hyperlink>
        <w:r>
          <w:t xml:space="preserve"> for more information.</w:t>
        </w:r>
      </w:hyperlink>
    </w:p>
    <w:p w14:paraId="3DD5F783" w14:textId="0810A13B" w:rsidR="00C573DB" w:rsidRDefault="00D832D1" w:rsidP="004400E9">
      <w:pPr>
        <w:numPr>
          <w:ilvl w:val="0"/>
          <w:numId w:val="5"/>
        </w:numPr>
      </w:pPr>
      <w:r>
        <w:t>Visual</w:t>
      </w:r>
      <w:r w:rsidR="00841E3A">
        <w:t xml:space="preserve"> </w:t>
      </w:r>
      <w:r>
        <w:t xml:space="preserve">Soar uses </w:t>
      </w:r>
      <w:r w:rsidRPr="00841E3A">
        <w:rPr>
          <w:rStyle w:val="Computer"/>
        </w:rPr>
        <w:t>swt.jar</w:t>
      </w:r>
      <w:r>
        <w:t xml:space="preserve"> for </w:t>
      </w:r>
      <w:r w:rsidR="00841E3A">
        <w:t>r</w:t>
      </w:r>
      <w:r>
        <w:t>untime communication with the Soar Java Debugger</w:t>
      </w:r>
      <w:r w:rsidR="00710502">
        <w:t xml:space="preserve">. </w:t>
      </w:r>
      <w:r>
        <w:t xml:space="preserve">If you wish to use this functionality, </w:t>
      </w:r>
      <w:r w:rsidRPr="00C13372">
        <w:rPr>
          <w:rStyle w:val="Computer"/>
        </w:rPr>
        <w:t>swt.jar</w:t>
      </w:r>
      <w:r>
        <w:t xml:space="preserve"> must also be in</w:t>
      </w:r>
      <w:r w:rsidR="004400E9">
        <w:t xml:space="preserve"> the </w:t>
      </w:r>
      <w:r w:rsidR="004400E9" w:rsidRPr="004400E9">
        <w:rPr>
          <w:rStyle w:val="Computer"/>
        </w:rPr>
        <w:t>bin/java</w:t>
      </w:r>
      <w:r w:rsidR="004400E9">
        <w:t xml:space="preserve"> sub-folder.</w:t>
      </w:r>
    </w:p>
    <w:p w14:paraId="2E8A8A95" w14:textId="77777777" w:rsidR="004400E9" w:rsidRDefault="004400E9"/>
    <w:p w14:paraId="5485233F" w14:textId="093AC454" w:rsidR="00C573DB" w:rsidRDefault="00D832D1">
      <w:r>
        <w:t>When running Visual</w:t>
      </w:r>
      <w:r w:rsidR="00B77F37">
        <w:t xml:space="preserve"> Soar,</w:t>
      </w:r>
      <w:r>
        <w:t xml:space="preserve"> you can specify the path to </w:t>
      </w:r>
      <w:proofErr w:type="gramStart"/>
      <w:r>
        <w:t>a .</w:t>
      </w:r>
      <w:proofErr w:type="spellStart"/>
      <w:r>
        <w:t>vsa</w:t>
      </w:r>
      <w:proofErr w:type="spellEnd"/>
      <w:proofErr w:type="gramEnd"/>
      <w:r w:rsidR="00F41A19">
        <w:fldChar w:fldCharType="begin"/>
      </w:r>
      <w:r w:rsidR="00F41A19">
        <w:instrText xml:space="preserve"> XE "</w:instrText>
      </w:r>
      <w:r w:rsidR="00F41A19" w:rsidRPr="007D4FFF">
        <w:instrText>.vsa (filetype)</w:instrText>
      </w:r>
      <w:r w:rsidR="00F41A19">
        <w:instrText xml:space="preserve">" </w:instrText>
      </w:r>
      <w:r w:rsidR="00F41A19">
        <w:fldChar w:fldCharType="end"/>
      </w:r>
      <w:r>
        <w:t xml:space="preserve"> file on the command line to automatically open the associated project.</w:t>
      </w:r>
    </w:p>
    <w:p w14:paraId="12A60CBE" w14:textId="77777777" w:rsidR="00C573DB" w:rsidRDefault="00C573DB"/>
    <w:p w14:paraId="07439B3C" w14:textId="77777777" w:rsidR="00C573DB" w:rsidRDefault="00D832D1">
      <w:r>
        <w:br w:type="page"/>
      </w:r>
    </w:p>
    <w:p w14:paraId="47A707D7" w14:textId="77777777" w:rsidR="00C573DB" w:rsidRDefault="00D832D1" w:rsidP="00B77F37">
      <w:pPr>
        <w:pStyle w:val="Heading2"/>
      </w:pPr>
      <w:bookmarkStart w:id="44" w:name="_Toc117417479"/>
      <w:r>
        <w:lastRenderedPageBreak/>
        <w:t xml:space="preserve">Chapter 3:  </w:t>
      </w:r>
      <w:proofErr w:type="spellStart"/>
      <w:r>
        <w:t>Datamaps</w:t>
      </w:r>
      <w:bookmarkEnd w:id="44"/>
      <w:proofErr w:type="spellEnd"/>
    </w:p>
    <w:p w14:paraId="6DE4A20A" w14:textId="77777777" w:rsidR="00C573DB" w:rsidRDefault="00C573DB"/>
    <w:p w14:paraId="772938CA" w14:textId="298058BF" w:rsidR="00C573DB" w:rsidRDefault="00D832D1">
      <w:r>
        <w:t>Visual Soar has a built-in parser</w:t>
      </w:r>
      <w:r w:rsidR="007A5C27">
        <w:fldChar w:fldCharType="begin"/>
      </w:r>
      <w:r w:rsidR="007A5C27">
        <w:instrText xml:space="preserve"> XE "</w:instrText>
      </w:r>
      <w:r w:rsidR="007A5C27" w:rsidRPr="00512A08">
        <w:instrText>parser</w:instrText>
      </w:r>
      <w:r w:rsidR="007A5C27">
        <w:instrText xml:space="preserve">" </w:instrText>
      </w:r>
      <w:r w:rsidR="007A5C27">
        <w:fldChar w:fldCharType="end"/>
      </w:r>
      <w:r>
        <w:t xml:space="preserve"> to scan your agent’s productions for syntax errors</w:t>
      </w:r>
      <w:r w:rsidR="00710502">
        <w:t xml:space="preserve">. </w:t>
      </w:r>
      <w:r>
        <w:t>This same parser is used to provide syntax highlighting</w:t>
      </w:r>
      <w:r w:rsidR="00F51B25">
        <w:fldChar w:fldCharType="begin"/>
      </w:r>
      <w:r w:rsidR="00F51B25">
        <w:instrText xml:space="preserve"> XE "</w:instrText>
      </w:r>
      <w:r w:rsidR="00F51B25" w:rsidRPr="00004CF5">
        <w:instrText>syntax highlighting</w:instrText>
      </w:r>
      <w:r w:rsidR="00F51B25">
        <w:instrText xml:space="preserve">" </w:instrText>
      </w:r>
      <w:r w:rsidR="00F51B25">
        <w:fldChar w:fldCharType="end"/>
      </w:r>
      <w:r>
        <w:t xml:space="preserve"> for your Soar source code</w:t>
      </w:r>
      <w:r w:rsidR="00710502">
        <w:t xml:space="preserve">. </w:t>
      </w:r>
      <w:r>
        <w:t>However, syntactically perfect Soar source code is no guarantee of its semantic fitness</w:t>
      </w:r>
      <w:r w:rsidR="00710502">
        <w:t xml:space="preserve">. </w:t>
      </w:r>
      <w:r>
        <w:t>In particular, due to programmer error, Soar productions may test for attributes and values that can’t possibly occur in working memory</w:t>
      </w:r>
      <w:r w:rsidR="009118B4">
        <w:fldChar w:fldCharType="begin"/>
      </w:r>
      <w:r w:rsidR="009118B4">
        <w:instrText xml:space="preserve"> XE "</w:instrText>
      </w:r>
      <w:r w:rsidR="009118B4" w:rsidRPr="00D92A74">
        <w:instrText>working memory</w:instrText>
      </w:r>
      <w:r w:rsidR="009118B4">
        <w:instrText xml:space="preserve">" </w:instrText>
      </w:r>
      <w:r w:rsidR="009118B4">
        <w:fldChar w:fldCharType="end"/>
      </w:r>
      <w:r>
        <w:t xml:space="preserve"> when th</w:t>
      </w:r>
      <w:r w:rsidR="00611D1A">
        <w:t>e</w:t>
      </w:r>
      <w:r>
        <w:t xml:space="preserve"> agent operates in its intended environment</w:t>
      </w:r>
      <w:r w:rsidR="00710502">
        <w:t xml:space="preserve">. </w:t>
      </w:r>
      <w:r>
        <w:t>Visual Soar uses a tool called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to help catch these errors early and avoid (some) debugging headaches.</w:t>
      </w:r>
    </w:p>
    <w:p w14:paraId="0374919A" w14:textId="77777777" w:rsidR="00C573DB" w:rsidRDefault="00C573DB"/>
    <w:p w14:paraId="2A0269EF" w14:textId="77777777" w:rsidR="00C573DB" w:rsidRDefault="00D832D1" w:rsidP="00B77F37">
      <w:pPr>
        <w:pStyle w:val="Heading3"/>
      </w:pPr>
      <w:bookmarkStart w:id="45" w:name="_Toc117417480"/>
      <w:r>
        <w:t>Loading a Datamap Editor Window</w:t>
      </w:r>
      <w:bookmarkEnd w:id="45"/>
    </w:p>
    <w:p w14:paraId="1AFB9C6F" w14:textId="77777777" w:rsidR="00A21035" w:rsidRDefault="00D832D1">
      <w:r>
        <w:t>Every high-level operator</w:t>
      </w:r>
      <w:r w:rsidR="008D550B">
        <w:fldChar w:fldCharType="begin"/>
      </w:r>
      <w:r w:rsidR="008D550B">
        <w:instrText xml:space="preserve"> XE "</w:instrText>
      </w:r>
      <w:r w:rsidR="008D550B" w:rsidRPr="00E23B39">
        <w:instrText>high-level operator</w:instrText>
      </w:r>
      <w:r w:rsidR="008D550B">
        <w:instrText xml:space="preserve">" </w:instrText>
      </w:r>
      <w:r w:rsidR="008D550B">
        <w:fldChar w:fldCharType="end"/>
      </w:r>
      <w:r>
        <w:t xml:space="preserve"> in a Visual Soar project has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associated with the sub-state that it creates</w:t>
      </w:r>
      <w:r w:rsidR="00710502">
        <w:t xml:space="preserve">. </w:t>
      </w:r>
      <w:r w:rsidR="00A21035">
        <w:t>A datamap describes the superset of all elements that can be in working memory</w:t>
      </w:r>
      <w:r w:rsidR="00A21035">
        <w:fldChar w:fldCharType="begin"/>
      </w:r>
      <w:r w:rsidR="00A21035">
        <w:instrText xml:space="preserve"> XE "</w:instrText>
      </w:r>
      <w:r w:rsidR="00A21035" w:rsidRPr="00D92A74">
        <w:instrText>working memory</w:instrText>
      </w:r>
      <w:r w:rsidR="00A21035">
        <w:instrText xml:space="preserve">" </w:instrText>
      </w:r>
      <w:r w:rsidR="00A21035">
        <w:fldChar w:fldCharType="end"/>
      </w:r>
      <w:r w:rsidR="00A21035">
        <w:t xml:space="preserve"> in that state.  As you write productions designed to fire in this sub-state you should create additional datamap entries to reflect the WMEs that will be created by those productions in the sub-state.</w:t>
      </w:r>
    </w:p>
    <w:p w14:paraId="276CAD27" w14:textId="66B55B3A" w:rsidR="00A21035" w:rsidRDefault="00A21035"/>
    <w:p w14:paraId="49934BB7" w14:textId="77777777" w:rsidR="00A21035" w:rsidRDefault="00A21035" w:rsidP="00A21035">
      <w:r>
        <w:t xml:space="preserve">When a high-level operator is first created – by adding a sub-operator to an existing operator – a datamap for the new associated sub-state is automatically created by Visual Soar.  Visual Soar will also automatically insert some new entries into the datamap that reflect WMEs that are created by Soar.  Specifically, the </w:t>
      </w:r>
      <w:r w:rsidRPr="00E00993">
        <w:rPr>
          <w:rStyle w:val="Computer"/>
        </w:rPr>
        <w:t>^name</w:t>
      </w:r>
      <w:r>
        <w:t xml:space="preserve">, </w:t>
      </w:r>
      <w:r w:rsidRPr="00E00993">
        <w:rPr>
          <w:rStyle w:val="Computer"/>
        </w:rPr>
        <w:t>^superstate</w:t>
      </w:r>
      <w:r>
        <w:t xml:space="preserve"> and </w:t>
      </w:r>
      <w:r w:rsidRPr="00E00993">
        <w:rPr>
          <w:rStyle w:val="Computer"/>
        </w:rPr>
        <w:t>^operator.name</w:t>
      </w:r>
      <w:r>
        <w:t xml:space="preserve"> WMEs are added.  In addition, Visual Soar will add an entry for the </w:t>
      </w:r>
      <w:r w:rsidRPr="00E00993">
        <w:rPr>
          <w:rStyle w:val="Computer"/>
        </w:rPr>
        <w:t>^top-state</w:t>
      </w:r>
      <w:r>
        <w:t xml:space="preserve"> elaboration that is created by most agents.  See </w:t>
      </w:r>
      <w:r>
        <w:fldChar w:fldCharType="begin"/>
      </w:r>
      <w:r>
        <w:instrText xml:space="preserve"> REF _Ref117250871 \h </w:instrText>
      </w:r>
      <w:r>
        <w:fldChar w:fldCharType="separate"/>
      </w:r>
      <w:r>
        <w:t xml:space="preserve">Figure </w:t>
      </w:r>
      <w:r>
        <w:rPr>
          <w:noProof/>
        </w:rPr>
        <w:t>8</w:t>
      </w:r>
      <w:r>
        <w:fldChar w:fldCharType="end"/>
      </w:r>
      <w:r>
        <w:t xml:space="preserve"> for an illustration of this.</w:t>
      </w:r>
    </w:p>
    <w:p w14:paraId="5679B3FC" w14:textId="77777777" w:rsidR="00A21035" w:rsidRDefault="00A21035"/>
    <w:p w14:paraId="4BC7C8FA" w14:textId="2711CA8B" w:rsidR="00C573DB" w:rsidRDefault="00A21035">
      <w:r>
        <w:t xml:space="preserve">Note that, due </w:t>
      </w:r>
      <w:r w:rsidR="00D832D1">
        <w:t xml:space="preserve">to the </w:t>
      </w:r>
      <w:r w:rsidR="00D832D1" w:rsidRPr="006C1934">
        <w:rPr>
          <w:rStyle w:val="Computer"/>
        </w:rPr>
        <w:t>^superstate</w:t>
      </w:r>
      <w:r w:rsidR="00D832D1">
        <w:t xml:space="preserve"> attributes in Soar, any sub-state’s datamap also contains </w:t>
      </w:r>
      <w:r w:rsidR="002529E8">
        <w:t>its</w:t>
      </w:r>
      <w:r w:rsidR="00D832D1">
        <w:t xml:space="preserve"> parent state’s datamap</w:t>
      </w:r>
      <w:r w:rsidR="00710502">
        <w:t xml:space="preserve">. </w:t>
      </w:r>
    </w:p>
    <w:p w14:paraId="4A760552" w14:textId="77777777" w:rsidR="00C573DB" w:rsidRDefault="00C573DB"/>
    <w:p w14:paraId="2CB70736" w14:textId="4CB9BF0C" w:rsidR="00C573DB" w:rsidRDefault="00D832D1">
      <w:r>
        <w:t>To view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for a particular state, right </w:t>
      </w:r>
      <w:r w:rsidR="002529E8">
        <w:t xml:space="preserve">click </w:t>
      </w:r>
      <w:r>
        <w:t>on the associated operator node in the operator pane and select Open Datamap</w:t>
      </w:r>
      <w:r w:rsidR="00710502">
        <w:t xml:space="preserve">. </w:t>
      </w:r>
      <w:r>
        <w:t>This displays a datamap editor window for that datamap</w:t>
      </w:r>
      <w:r w:rsidR="00710502">
        <w:t xml:space="preserve">. </w:t>
      </w:r>
      <w:r w:rsidR="00971654">
        <w:fldChar w:fldCharType="begin"/>
      </w:r>
      <w:r w:rsidR="00971654">
        <w:instrText xml:space="preserve"> REF _Ref117250871 \h </w:instrText>
      </w:r>
      <w:r w:rsidR="00971654">
        <w:fldChar w:fldCharType="separate"/>
      </w:r>
      <w:r w:rsidR="00971654">
        <w:t xml:space="preserve">Figure </w:t>
      </w:r>
      <w:r w:rsidR="00971654">
        <w:rPr>
          <w:noProof/>
        </w:rPr>
        <w:t>8</w:t>
      </w:r>
      <w:r w:rsidR="00971654">
        <w:fldChar w:fldCharType="end"/>
      </w:r>
      <w:r>
        <w:t xml:space="preserve"> depicts a </w:t>
      </w:r>
      <w:r w:rsidR="00971654">
        <w:t>simple</w:t>
      </w:r>
      <w:r>
        <w:t xml:space="preserve"> operator’s source code and the associated datamap editor window for the sub-state that operator creates</w:t>
      </w:r>
      <w:r w:rsidR="00710502">
        <w:t xml:space="preserve">. </w:t>
      </w:r>
    </w:p>
    <w:p w14:paraId="049C7617" w14:textId="77777777" w:rsidR="00C573DB" w:rsidRDefault="00C573DB"/>
    <w:p w14:paraId="0D47CFB4" w14:textId="77777777" w:rsidR="00903640" w:rsidRDefault="00D832D1" w:rsidP="00903640">
      <w:pPr>
        <w:keepNext/>
      </w:pPr>
      <w:r>
        <w:rPr>
          <w:noProof/>
        </w:rPr>
        <w:lastRenderedPageBreak/>
        <w:drawing>
          <wp:inline distT="0" distB="0" distL="0" distR="0" wp14:anchorId="6270A5C5" wp14:editId="5FA2B14B">
            <wp:extent cx="6332220" cy="3662045"/>
            <wp:effectExtent l="0" t="0" r="0" b="0"/>
            <wp:docPr id="2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6332220" cy="3662045"/>
                    </a:xfrm>
                    <a:prstGeom prst="rect">
                      <a:avLst/>
                    </a:prstGeom>
                  </pic:spPr>
                </pic:pic>
              </a:graphicData>
            </a:graphic>
          </wp:inline>
        </w:drawing>
      </w:r>
    </w:p>
    <w:p w14:paraId="016B112C" w14:textId="40DC8398" w:rsidR="00C573DB" w:rsidRDefault="00903640" w:rsidP="00903640">
      <w:pPr>
        <w:pStyle w:val="Caption"/>
      </w:pPr>
      <w:bookmarkStart w:id="46" w:name="_Ref117250871"/>
      <w:bookmarkStart w:id="47" w:name="_Toc117252224"/>
      <w:r>
        <w:t xml:space="preserve">Figure </w:t>
      </w:r>
      <w:r w:rsidR="004F4C16">
        <w:fldChar w:fldCharType="begin"/>
      </w:r>
      <w:r w:rsidR="004F4C16">
        <w:instrText xml:space="preserve"> SEQ Figure \* ARABIC </w:instrText>
      </w:r>
      <w:r w:rsidR="004F4C16">
        <w:fldChar w:fldCharType="separate"/>
      </w:r>
      <w:r w:rsidR="00A85949">
        <w:rPr>
          <w:noProof/>
        </w:rPr>
        <w:t>8</w:t>
      </w:r>
      <w:r w:rsidR="004F4C16">
        <w:rPr>
          <w:noProof/>
        </w:rPr>
        <w:fldChar w:fldCharType="end"/>
      </w:r>
      <w:bookmarkEnd w:id="46"/>
      <w:r>
        <w:t xml:space="preserve">: </w:t>
      </w:r>
      <w:r w:rsidRPr="00553465">
        <w:t xml:space="preserve">A </w:t>
      </w:r>
      <w:r w:rsidR="00971654">
        <w:t>simple</w:t>
      </w:r>
      <w:r w:rsidRPr="00553465">
        <w:t xml:space="preserve"> operator and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Pr="00553465">
        <w:t xml:space="preserve"> for the substate it creates</w:t>
      </w:r>
      <w:bookmarkEnd w:id="47"/>
    </w:p>
    <w:p w14:paraId="037E7D09" w14:textId="77777777" w:rsidR="00C573DB" w:rsidRDefault="00C573DB"/>
    <w:p w14:paraId="268F70A7" w14:textId="7BDF26F7" w:rsidR="00C573DB" w:rsidRDefault="00D832D1">
      <w:r>
        <w:t>You can access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for the agent’s top-state</w:t>
      </w:r>
      <w:r w:rsidR="00E83144">
        <w:fldChar w:fldCharType="begin"/>
      </w:r>
      <w:r w:rsidR="00E83144">
        <w:instrText xml:space="preserve"> XE "</w:instrText>
      </w:r>
      <w:r w:rsidR="00E83144" w:rsidRPr="000E54C3">
        <w:instrText>top-state</w:instrText>
      </w:r>
      <w:r w:rsidR="00E83144">
        <w:instrText xml:space="preserve">" </w:instrText>
      </w:r>
      <w:r w:rsidR="00E83144">
        <w:fldChar w:fldCharType="end"/>
      </w:r>
      <w:r>
        <w:t xml:space="preserve"> via the root note of the operator pane</w:t>
      </w:r>
      <w:r w:rsidR="00710502">
        <w:t xml:space="preserve">. </w:t>
      </w:r>
      <w:r>
        <w:t xml:space="preserve">Alternatively, select </w:t>
      </w:r>
      <w:r w:rsidRPr="005A0669">
        <w:rPr>
          <w:rStyle w:val="MenuOption"/>
        </w:rPr>
        <w:t>Datamap</w:t>
      </w:r>
      <w:r w:rsidR="005A0669">
        <w:rPr>
          <w:rStyle w:val="MenuOption"/>
        </w:rPr>
        <w:t xml:space="preserve"> </w:t>
      </w:r>
      <w:r w:rsidRPr="005A0669">
        <w:rPr>
          <w:rStyle w:val="MenuOption"/>
          <w:rFonts w:ascii="Times New Roman" w:hAnsi="Times New Roman" w:cs="Times New Roman"/>
        </w:rPr>
        <w:t>→</w:t>
      </w:r>
      <w:r w:rsidRPr="005A0669">
        <w:rPr>
          <w:rStyle w:val="MenuOption"/>
        </w:rPr>
        <w:t xml:space="preserve"> Display Top-State Datamap</w:t>
      </w:r>
      <w:r>
        <w:t xml:space="preserve"> from the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w:t>
      </w:r>
    </w:p>
    <w:p w14:paraId="67E18659" w14:textId="77777777" w:rsidR="00C573DB" w:rsidRDefault="00C573DB"/>
    <w:p w14:paraId="51EBF06A" w14:textId="77777777" w:rsidR="00C573DB" w:rsidRDefault="00C573DB"/>
    <w:p w14:paraId="63730033" w14:textId="77777777" w:rsidR="00C573DB" w:rsidRDefault="00D832D1" w:rsidP="00B77F37">
      <w:pPr>
        <w:pStyle w:val="Heading3"/>
      </w:pPr>
      <w:bookmarkStart w:id="48" w:name="_Toc117417481"/>
      <w:r>
        <w:t>Datamap Tree</w:t>
      </w:r>
      <w:bookmarkEnd w:id="48"/>
    </w:p>
    <w:p w14:paraId="7DD870C6" w14:textId="7D5906DB" w:rsidR="00C573DB" w:rsidRDefault="002A4B94">
      <w:r>
        <w:rPr>
          <w:noProof/>
        </w:rPr>
        <w:drawing>
          <wp:anchor distT="182880" distB="182880" distL="182880" distR="0" simplePos="0" relativeHeight="251645440" behindDoc="0" locked="0" layoutInCell="1" allowOverlap="1" wp14:anchorId="55785973" wp14:editId="76640F3F">
            <wp:simplePos x="0" y="0"/>
            <wp:positionH relativeFrom="column">
              <wp:posOffset>3960495</wp:posOffset>
            </wp:positionH>
            <wp:positionV relativeFrom="paragraph">
              <wp:posOffset>5080</wp:posOffset>
            </wp:positionV>
            <wp:extent cx="2286000" cy="2240280"/>
            <wp:effectExtent l="0" t="0" r="0" b="0"/>
            <wp:wrapSquare wrapText="largest"/>
            <wp:docPr id="2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pic:cNvPicPr>
                      <a:picLocks noChangeAspect="1" noChangeArrowheads="1"/>
                    </pic:cNvPicPr>
                  </pic:nvPicPr>
                  <pic:blipFill>
                    <a:blip r:embed="rId45"/>
                    <a:stretch>
                      <a:fillRect/>
                    </a:stretch>
                  </pic:blipFill>
                  <pic:spPr bwMode="auto">
                    <a:xfrm>
                      <a:off x="0" y="0"/>
                      <a:ext cx="2286000" cy="2240280"/>
                    </a:xfrm>
                    <a:prstGeom prst="rect">
                      <a:avLst/>
                    </a:prstGeom>
                  </pic:spPr>
                </pic:pic>
              </a:graphicData>
            </a:graphic>
          </wp:anchor>
        </w:drawing>
      </w:r>
      <w:r w:rsidR="00D832D1">
        <w:t>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D832D1">
        <w:t xml:space="preserve"> editor uses a tree to depict the possible contents of working memory</w:t>
      </w:r>
      <w:r w:rsidR="009118B4">
        <w:fldChar w:fldCharType="begin"/>
      </w:r>
      <w:r w:rsidR="009118B4">
        <w:instrText xml:space="preserve"> XE "</w:instrText>
      </w:r>
      <w:r w:rsidR="009118B4" w:rsidRPr="00D92A74">
        <w:instrText>working memory</w:instrText>
      </w:r>
      <w:r w:rsidR="009118B4">
        <w:instrText xml:space="preserve">" </w:instrText>
      </w:r>
      <w:r w:rsidR="009118B4">
        <w:fldChar w:fldCharType="end"/>
      </w:r>
      <w:r w:rsidR="00710502">
        <w:t xml:space="preserve">. </w:t>
      </w:r>
      <w:r w:rsidR="00D832D1">
        <w:t xml:space="preserve">Since Soar’s working memory is </w:t>
      </w:r>
      <w:r w:rsidR="00903640">
        <w:t xml:space="preserve">a graph, </w:t>
      </w:r>
      <w:r w:rsidR="00D832D1">
        <w:t>not a tre</w:t>
      </w:r>
      <w:r w:rsidR="00903640">
        <w:t>e</w:t>
      </w:r>
      <w:r w:rsidR="00D832D1">
        <w:t>, this can create complications</w:t>
      </w:r>
      <w:r w:rsidR="00710502">
        <w:t xml:space="preserve">. </w:t>
      </w:r>
      <w:r w:rsidR="00D832D1">
        <w:t>Particularly, it is possible to expand this tree indefinitely via certain paths as the same datamap entries repeat themselves over and over</w:t>
      </w:r>
      <w:r w:rsidR="00710502">
        <w:t xml:space="preserve">. </w:t>
      </w:r>
      <w:r w:rsidR="00D832D1">
        <w:t>For example, the top-state</w:t>
      </w:r>
      <w:r w:rsidR="00E83144">
        <w:fldChar w:fldCharType="begin"/>
      </w:r>
      <w:r w:rsidR="00E83144">
        <w:instrText xml:space="preserve"> XE "</w:instrText>
      </w:r>
      <w:r w:rsidR="00E83144" w:rsidRPr="000E54C3">
        <w:instrText>top-state</w:instrText>
      </w:r>
      <w:r w:rsidR="00E83144">
        <w:instrText xml:space="preserve">" </w:instrText>
      </w:r>
      <w:r w:rsidR="00E83144">
        <w:fldChar w:fldCharType="end"/>
      </w:r>
      <w:r w:rsidR="00D832D1">
        <w:t xml:space="preserve"> attribute that is initialized by default has this behavior</w:t>
      </w:r>
      <w:r w:rsidR="00710502">
        <w:t xml:space="preserve">. </w:t>
      </w:r>
    </w:p>
    <w:p w14:paraId="736B6712" w14:textId="435C029B" w:rsidR="00C573DB" w:rsidRDefault="00C573DB"/>
    <w:p w14:paraId="7A5E0337" w14:textId="0F7F8CC0" w:rsidR="00C573DB" w:rsidRDefault="00D832D1" w:rsidP="00B77F37">
      <w:pPr>
        <w:pStyle w:val="Heading3"/>
      </w:pPr>
      <w:bookmarkStart w:id="49" w:name="_Toc117417482"/>
      <w:r>
        <w:t>Editing a Datamap</w:t>
      </w:r>
      <w:bookmarkEnd w:id="49"/>
    </w:p>
    <w:p w14:paraId="4F159FB4" w14:textId="6880EB67" w:rsidR="00C573DB" w:rsidRDefault="002A4B94">
      <w:r>
        <w:rPr>
          <w:noProof/>
        </w:rPr>
        <mc:AlternateContent>
          <mc:Choice Requires="wps">
            <w:drawing>
              <wp:anchor distT="0" distB="0" distL="114300" distR="114300" simplePos="0" relativeHeight="251665408" behindDoc="0" locked="0" layoutInCell="1" allowOverlap="1" wp14:anchorId="2DCE079B" wp14:editId="5EA40B8B">
                <wp:simplePos x="0" y="0"/>
                <wp:positionH relativeFrom="column">
                  <wp:posOffset>3980955</wp:posOffset>
                </wp:positionH>
                <wp:positionV relativeFrom="paragraph">
                  <wp:posOffset>465958</wp:posOffset>
                </wp:positionV>
                <wp:extent cx="2286000" cy="327660"/>
                <wp:effectExtent l="0" t="0" r="1270" b="635"/>
                <wp:wrapSquare wrapText="largest"/>
                <wp:docPr id="3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06836C" w14:textId="01DE599C" w:rsidR="00EB0741" w:rsidRPr="0048551D" w:rsidRDefault="00EB0741" w:rsidP="00903640">
                            <w:pPr>
                              <w:pStyle w:val="Caption"/>
                              <w:rPr>
                                <w:noProof/>
                              </w:rPr>
                            </w:pPr>
                            <w:bookmarkStart w:id="50" w:name="_Ref117250918"/>
                            <w:bookmarkStart w:id="51" w:name="_Toc117252225"/>
                            <w:r>
                              <w:t xml:space="preserve">Figure </w:t>
                            </w:r>
                            <w:r w:rsidR="004F4C16">
                              <w:fldChar w:fldCharType="begin"/>
                            </w:r>
                            <w:r w:rsidR="004F4C16">
                              <w:instrText xml:space="preserve"> SEQ Figure \* ARABIC </w:instrText>
                            </w:r>
                            <w:r w:rsidR="004F4C16">
                              <w:fldChar w:fldCharType="separate"/>
                            </w:r>
                            <w:r w:rsidR="00A85949">
                              <w:rPr>
                                <w:noProof/>
                              </w:rPr>
                              <w:t>9</w:t>
                            </w:r>
                            <w:r w:rsidR="004F4C16">
                              <w:rPr>
                                <w:noProof/>
                              </w:rPr>
                              <w:fldChar w:fldCharType="end"/>
                            </w:r>
                            <w:bookmarkEnd w:id="50"/>
                            <w:r>
                              <w:t>: Datamap Context Menu</w:t>
                            </w:r>
                            <w:bookmarkEnd w:id="5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CE079B" id="Text Box 31" o:spid="_x0000_s1037" type="#_x0000_t202" style="position:absolute;margin-left:313.45pt;margin-top:36.7pt;width:180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" stroked="f">
                <v:textbox style="mso-fit-shape-to-text:t" inset="0,0,0,0">
                  <w:txbxContent>
                    <w:p w14:paraId="5406836C" w14:textId="01DE599C" w:rsidR="00EB0741" w:rsidRPr="0048551D" w:rsidRDefault="00EB0741" w:rsidP="00903640">
                      <w:pPr>
                        <w:pStyle w:val="Caption"/>
                        <w:rPr>
                          <w:noProof/>
                        </w:rPr>
                      </w:pPr>
                      <w:bookmarkStart w:id="52" w:name="_Ref117250918"/>
                      <w:bookmarkStart w:id="53" w:name="_Toc117252225"/>
                      <w:r>
                        <w:t xml:space="preserve">Figure </w:t>
                      </w:r>
                      <w:r w:rsidR="004F4C16">
                        <w:fldChar w:fldCharType="begin"/>
                      </w:r>
                      <w:r w:rsidR="004F4C16">
                        <w:instrText xml:space="preserve"> SEQ Figure \* ARABIC </w:instrText>
                      </w:r>
                      <w:r w:rsidR="004F4C16">
                        <w:fldChar w:fldCharType="separate"/>
                      </w:r>
                      <w:r w:rsidR="00A85949">
                        <w:rPr>
                          <w:noProof/>
                        </w:rPr>
                        <w:t>9</w:t>
                      </w:r>
                      <w:r w:rsidR="004F4C16">
                        <w:rPr>
                          <w:noProof/>
                        </w:rPr>
                        <w:fldChar w:fldCharType="end"/>
                      </w:r>
                      <w:bookmarkEnd w:id="52"/>
                      <w:r>
                        <w:t>: Datamap Context Menu</w:t>
                      </w:r>
                      <w:bookmarkEnd w:id="53"/>
                    </w:p>
                  </w:txbxContent>
                </v:textbox>
                <w10:wrap type="square" side="largest"/>
              </v:shape>
            </w:pict>
          </mc:Fallback>
        </mc:AlternateContent>
      </w:r>
      <w:r w:rsidR="00D832D1">
        <w:t>Datamap editing functions are accessible via a context menu</w:t>
      </w:r>
      <w:r w:rsidR="00710502">
        <w:t xml:space="preserve">. </w:t>
      </w:r>
      <w:r w:rsidR="00D832D1">
        <w:t>Right click on any node in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D832D1">
        <w:t xml:space="preserve"> tree to access this menu (see </w:t>
      </w:r>
      <w:r w:rsidR="00A74AC7">
        <w:fldChar w:fldCharType="begin"/>
      </w:r>
      <w:r w:rsidR="00A74AC7">
        <w:instrText xml:space="preserve"> REF _Ref117250918 \h </w:instrText>
      </w:r>
      <w:r w:rsidR="00A74AC7">
        <w:fldChar w:fldCharType="separate"/>
      </w:r>
      <w:r w:rsidR="00A74AC7">
        <w:t xml:space="preserve">Figure </w:t>
      </w:r>
      <w:r w:rsidR="00A74AC7">
        <w:rPr>
          <w:noProof/>
        </w:rPr>
        <w:t>9</w:t>
      </w:r>
      <w:r w:rsidR="00A74AC7">
        <w:fldChar w:fldCharType="end"/>
      </w:r>
      <w:r w:rsidR="00D832D1">
        <w:t>)</w:t>
      </w:r>
      <w:r w:rsidR="00710502">
        <w:t xml:space="preserve">. </w:t>
      </w:r>
      <w:r w:rsidR="00D832D1">
        <w:t>These functions are divided into five sections</w:t>
      </w:r>
      <w:r w:rsidR="00710502">
        <w:t xml:space="preserve">. </w:t>
      </w:r>
      <w:r w:rsidR="00D832D1">
        <w:t>The first, third and fourth sections deal with editing the datamap</w:t>
      </w:r>
      <w:r w:rsidR="00710502">
        <w:t xml:space="preserve">. </w:t>
      </w:r>
    </w:p>
    <w:p w14:paraId="0B9CA24C" w14:textId="77777777" w:rsidR="00C573DB" w:rsidRDefault="00C573DB"/>
    <w:p w14:paraId="130AF249" w14:textId="3A18390D" w:rsidR="00C573DB" w:rsidRDefault="00D832D1">
      <w:r>
        <w:t>The functions in the first section are used to add new attributes (nodes) to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They are described in the table below:</w:t>
      </w:r>
    </w:p>
    <w:tbl>
      <w:tblPr>
        <w:tblW w:w="9629" w:type="dxa"/>
        <w:tblInd w:w="55" w:type="dxa"/>
        <w:tblBorders>
          <w:top w:val="single" w:sz="2" w:space="0" w:color="000000"/>
          <w:left w:val="single" w:sz="2" w:space="0" w:color="000000"/>
          <w:bottom w:val="single" w:sz="2" w:space="0" w:color="000000"/>
          <w:insideH w:val="single" w:sz="2" w:space="0" w:color="000000"/>
        </w:tblBorders>
        <w:tblCellMar>
          <w:top w:w="115" w:type="dxa"/>
          <w:left w:w="115" w:type="dxa"/>
          <w:bottom w:w="115" w:type="dxa"/>
          <w:right w:w="115" w:type="dxa"/>
        </w:tblCellMar>
        <w:tblLook w:val="04A0" w:firstRow="1" w:lastRow="0" w:firstColumn="1" w:lastColumn="0" w:noHBand="0" w:noVBand="1"/>
      </w:tblPr>
      <w:tblGrid>
        <w:gridCol w:w="1889"/>
        <w:gridCol w:w="7740"/>
      </w:tblGrid>
      <w:tr w:rsidR="00C573DB" w14:paraId="00E17CE1" w14:textId="77777777" w:rsidTr="009B613E">
        <w:tc>
          <w:tcPr>
            <w:tcW w:w="1889" w:type="dxa"/>
            <w:tcBorders>
              <w:top w:val="single" w:sz="2" w:space="0" w:color="000000"/>
              <w:left w:val="single" w:sz="2" w:space="0" w:color="000000"/>
              <w:bottom w:val="single" w:sz="2" w:space="0" w:color="000000"/>
            </w:tcBorders>
            <w:shd w:val="clear" w:color="auto" w:fill="auto"/>
            <w:tcMar>
              <w:left w:w="54" w:type="dxa"/>
            </w:tcMar>
          </w:tcPr>
          <w:p w14:paraId="25FDA899" w14:textId="7D6B02CF" w:rsidR="00C573DB" w:rsidRPr="002A4B94" w:rsidRDefault="00D832D1">
            <w:pPr>
              <w:pStyle w:val="TableContents"/>
              <w:rPr>
                <w:rStyle w:val="MenuOption"/>
              </w:rPr>
            </w:pPr>
            <w:r w:rsidRPr="002A4B94">
              <w:rPr>
                <w:rStyle w:val="MenuOption"/>
              </w:rPr>
              <w:lastRenderedPageBreak/>
              <w:t>Add Identifier</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F39B367" w14:textId="62FAB17F" w:rsidR="00C573DB" w:rsidRDefault="00D832D1">
            <w:pPr>
              <w:pStyle w:val="TableContents"/>
            </w:pPr>
            <w:r>
              <w:t>This function adds a new attribute to the selected node whose value will be an identifier</w:t>
            </w:r>
            <w:r w:rsidR="00A975C7">
              <w:fldChar w:fldCharType="begin"/>
            </w:r>
            <w:r w:rsidR="00A975C7">
              <w:instrText xml:space="preserve"> XE "</w:instrText>
            </w:r>
            <w:r w:rsidR="00A975C7" w:rsidRPr="007C6FA1">
              <w:instrText>identifier</w:instrText>
            </w:r>
            <w:r w:rsidR="00A975C7">
              <w:instrText xml:space="preserve">" </w:instrText>
            </w:r>
            <w:r w:rsidR="00A975C7">
              <w:fldChar w:fldCharType="end"/>
            </w:r>
            <w:r>
              <w:t xml:space="preserve"> in Soar.</w:t>
            </w:r>
          </w:p>
          <w:p w14:paraId="33A42446" w14:textId="77777777" w:rsidR="00C573DB" w:rsidRDefault="00C573DB">
            <w:pPr>
              <w:pStyle w:val="TableContents"/>
            </w:pPr>
          </w:p>
          <w:p w14:paraId="3B107190" w14:textId="738CDE11" w:rsidR="00C573DB" w:rsidRDefault="00D832D1">
            <w:pPr>
              <w:pStyle w:val="TableContents"/>
            </w:pPr>
            <w:r>
              <w:t xml:space="preserve">Example: </w:t>
            </w:r>
            <w:r w:rsidRPr="0061096B">
              <w:rPr>
                <w:rStyle w:val="Computer"/>
              </w:rPr>
              <w:t>(&lt;s&gt; ^block &lt;b1&gt;)</w:t>
            </w:r>
          </w:p>
        </w:tc>
      </w:tr>
      <w:tr w:rsidR="00C573DB" w14:paraId="4952E83B" w14:textId="77777777" w:rsidTr="009B613E">
        <w:trPr>
          <w:trHeight w:val="5448"/>
        </w:trPr>
        <w:tc>
          <w:tcPr>
            <w:tcW w:w="1889" w:type="dxa"/>
            <w:tcBorders>
              <w:left w:val="single" w:sz="2" w:space="0" w:color="000000"/>
              <w:bottom w:val="single" w:sz="2" w:space="0" w:color="000000"/>
            </w:tcBorders>
            <w:shd w:val="clear" w:color="auto" w:fill="auto"/>
            <w:tcMar>
              <w:left w:w="54" w:type="dxa"/>
            </w:tcMar>
          </w:tcPr>
          <w:p w14:paraId="658075DD" w14:textId="3DB0B417" w:rsidR="00C573DB" w:rsidRPr="002A4B94" w:rsidRDefault="00D832D1">
            <w:pPr>
              <w:pStyle w:val="TableContents"/>
              <w:rPr>
                <w:rStyle w:val="MenuOption"/>
              </w:rPr>
            </w:pPr>
            <w:r w:rsidRPr="002A4B94">
              <w:rPr>
                <w:rStyle w:val="MenuOption"/>
              </w:rPr>
              <w:t>Add Enumeration</w:t>
            </w:r>
            <w:r w:rsidR="0061096B">
              <w:rPr>
                <w:rStyle w:val="MenuOption"/>
              </w:rPr>
              <w:fldChar w:fldCharType="begin"/>
            </w:r>
            <w:r w:rsidR="0061096B">
              <w:instrText xml:space="preserve"> XE "</w:instrText>
            </w:r>
            <w:r w:rsidR="0061096B" w:rsidRPr="008A6ADF">
              <w:rPr>
                <w:rStyle w:val="MenuOption"/>
              </w:rPr>
              <w:instrText>Enumeration</w:instrText>
            </w:r>
            <w:r w:rsidR="0061096B">
              <w:instrText xml:space="preserve">" </w:instrText>
            </w:r>
            <w:r w:rsidR="0061096B">
              <w:rPr>
                <w:rStyle w:val="MenuOption"/>
              </w:rPr>
              <w:fldChar w:fldCharType="end"/>
            </w:r>
          </w:p>
        </w:tc>
        <w:tc>
          <w:tcPr>
            <w:tcW w:w="7740" w:type="dxa"/>
            <w:tcBorders>
              <w:left w:val="single" w:sz="2" w:space="0" w:color="000000"/>
              <w:bottom w:val="single" w:sz="2" w:space="0" w:color="000000"/>
              <w:right w:val="single" w:sz="2" w:space="0" w:color="000000"/>
            </w:tcBorders>
            <w:shd w:val="clear" w:color="auto" w:fill="auto"/>
            <w:tcMar>
              <w:left w:w="54" w:type="dxa"/>
            </w:tcMar>
          </w:tcPr>
          <w:p w14:paraId="0C368CFC" w14:textId="5F992BCD" w:rsidR="00C573DB" w:rsidRDefault="00D832D1">
            <w:pPr>
              <w:pStyle w:val="TableContents"/>
            </w:pPr>
            <w:r>
              <w:t>This function adds a new attribute to the selected node whose value must be one of a set of specific strings</w:t>
            </w:r>
            <w:r w:rsidR="00A74AC7">
              <w:t xml:space="preserve"> (s</w:t>
            </w:r>
            <w:r>
              <w:t xml:space="preserve">ee </w:t>
            </w:r>
            <w:r w:rsidR="00A74AC7">
              <w:fldChar w:fldCharType="begin"/>
            </w:r>
            <w:r w:rsidR="00A74AC7">
              <w:instrText xml:space="preserve"> REF _Ref117250947 \h </w:instrText>
            </w:r>
            <w:r w:rsidR="002A4B94">
              <w:instrText xml:space="preserve"> \* MERGEFORMAT </w:instrText>
            </w:r>
            <w:r w:rsidR="00A74AC7">
              <w:fldChar w:fldCharType="separate"/>
            </w:r>
            <w:r w:rsidR="00A74AC7">
              <w:t xml:space="preserve">Figure </w:t>
            </w:r>
            <w:r w:rsidR="00A74AC7">
              <w:rPr>
                <w:noProof/>
              </w:rPr>
              <w:t>10</w:t>
            </w:r>
            <w:r w:rsidR="00A74AC7">
              <w:fldChar w:fldCharType="end"/>
            </w:r>
            <w:r w:rsidR="00A74AC7">
              <w:t>)</w:t>
            </w:r>
            <w:r>
              <w:t>.</w:t>
            </w:r>
          </w:p>
          <w:p w14:paraId="7BC97367" w14:textId="726C4934" w:rsidR="00B41DFF" w:rsidRDefault="00B41DFF">
            <w:pPr>
              <w:pStyle w:val="TableContents"/>
            </w:pPr>
          </w:p>
          <w:p w14:paraId="4B81B03D" w14:textId="1890F5DB" w:rsidR="00C573DB" w:rsidRDefault="00A74AC7">
            <w:pPr>
              <w:pStyle w:val="TableContents"/>
            </w:pPr>
            <w:r>
              <w:rPr>
                <w:noProof/>
              </w:rPr>
              <mc:AlternateContent>
                <mc:Choice Requires="wps">
                  <w:drawing>
                    <wp:anchor distT="0" distB="0" distL="114300" distR="114300" simplePos="0" relativeHeight="251666432" behindDoc="0" locked="0" layoutInCell="1" allowOverlap="1" wp14:anchorId="303C300D" wp14:editId="338EF177">
                      <wp:simplePos x="0" y="0"/>
                      <wp:positionH relativeFrom="column">
                        <wp:posOffset>1399540</wp:posOffset>
                      </wp:positionH>
                      <wp:positionV relativeFrom="paragraph">
                        <wp:posOffset>2622550</wp:posOffset>
                      </wp:positionV>
                      <wp:extent cx="2362200" cy="502920"/>
                      <wp:effectExtent l="0" t="0" r="0" b="0"/>
                      <wp:wrapSquare wrapText="largest"/>
                      <wp:docPr id="3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C3479" w14:textId="31895B01" w:rsidR="00EB0741" w:rsidRPr="0019608F" w:rsidRDefault="00EB0741" w:rsidP="00B41DFF">
                                  <w:pPr>
                                    <w:pStyle w:val="Caption"/>
                                    <w:rPr>
                                      <w:noProof/>
                                    </w:rPr>
                                  </w:pPr>
                                  <w:bookmarkStart w:id="54" w:name="_Ref117250947"/>
                                  <w:bookmarkStart w:id="55" w:name="_Toc117252226"/>
                                  <w:r>
                                    <w:t xml:space="preserve">Figure </w:t>
                                  </w:r>
                                  <w:r w:rsidR="004F4C16">
                                    <w:fldChar w:fldCharType="begin"/>
                                  </w:r>
                                  <w:r w:rsidR="004F4C16">
                                    <w:instrText xml:space="preserve"> SEQ Figure \* ARABIC </w:instrText>
                                  </w:r>
                                  <w:r w:rsidR="004F4C16">
                                    <w:fldChar w:fldCharType="separate"/>
                                  </w:r>
                                  <w:r w:rsidR="00A85949">
                                    <w:rPr>
                                      <w:noProof/>
                                    </w:rPr>
                                    <w:t>10</w:t>
                                  </w:r>
                                  <w:r w:rsidR="004F4C16">
                                    <w:rPr>
                                      <w:noProof/>
                                    </w:rPr>
                                    <w:fldChar w:fldCharType="end"/>
                                  </w:r>
                                  <w:bookmarkEnd w:id="54"/>
                                  <w:r>
                                    <w:t>: Add Enumeration Dialog</w:t>
                                  </w:r>
                                  <w:bookmarkEnd w:id="5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3C300D" id="Text Box 32" o:spid="_x0000_s1038" type="#_x0000_t202" style="position:absolute;margin-left:110.2pt;margin-top:206.5pt;width:186pt;height:3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" stroked="f">
                      <v:textbox style="mso-fit-shape-to-text:t" inset="0,0,0,0">
                        <w:txbxContent>
                          <w:p w14:paraId="100C3479" w14:textId="31895B01" w:rsidR="00EB0741" w:rsidRPr="0019608F" w:rsidRDefault="00EB0741" w:rsidP="00B41DFF">
                            <w:pPr>
                              <w:pStyle w:val="Caption"/>
                              <w:rPr>
                                <w:noProof/>
                              </w:rPr>
                            </w:pPr>
                            <w:bookmarkStart w:id="56" w:name="_Ref117250947"/>
                            <w:bookmarkStart w:id="57" w:name="_Toc117252226"/>
                            <w:r>
                              <w:t xml:space="preserve">Figure </w:t>
                            </w:r>
                            <w:r w:rsidR="004F4C16">
                              <w:fldChar w:fldCharType="begin"/>
                            </w:r>
                            <w:r w:rsidR="004F4C16">
                              <w:instrText xml:space="preserve"> SEQ Figure \* ARABIC </w:instrText>
                            </w:r>
                            <w:r w:rsidR="004F4C16">
                              <w:fldChar w:fldCharType="separate"/>
                            </w:r>
                            <w:r w:rsidR="00A85949">
                              <w:rPr>
                                <w:noProof/>
                              </w:rPr>
                              <w:t>10</w:t>
                            </w:r>
                            <w:r w:rsidR="004F4C16">
                              <w:rPr>
                                <w:noProof/>
                              </w:rPr>
                              <w:fldChar w:fldCharType="end"/>
                            </w:r>
                            <w:bookmarkEnd w:id="56"/>
                            <w:r>
                              <w:t>: Add Enumeration Dialog</w:t>
                            </w:r>
                            <w:bookmarkEnd w:id="57"/>
                          </w:p>
                        </w:txbxContent>
                      </v:textbox>
                      <w10:wrap type="square" side="largest"/>
                    </v:shape>
                  </w:pict>
                </mc:Fallback>
              </mc:AlternateContent>
            </w:r>
            <w:r>
              <w:rPr>
                <w:noProof/>
              </w:rPr>
              <w:drawing>
                <wp:anchor distT="0" distB="0" distL="0" distR="0" simplePos="0" relativeHeight="251656704" behindDoc="0" locked="0" layoutInCell="1" allowOverlap="1" wp14:anchorId="1C2D8B9F" wp14:editId="2C40C571">
                  <wp:simplePos x="0" y="0"/>
                  <wp:positionH relativeFrom="column">
                    <wp:posOffset>1367790</wp:posOffset>
                  </wp:positionH>
                  <wp:positionV relativeFrom="paragraph">
                    <wp:posOffset>260350</wp:posOffset>
                  </wp:positionV>
                  <wp:extent cx="2216150" cy="2326640"/>
                  <wp:effectExtent l="0" t="0" r="0" b="0"/>
                  <wp:wrapSquare wrapText="largest"/>
                  <wp:docPr id="2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pic:cNvPicPr>
                            <a:picLocks noChangeAspect="1" noChangeArrowheads="1"/>
                          </pic:cNvPicPr>
                        </pic:nvPicPr>
                        <pic:blipFill>
                          <a:blip r:embed="rId46"/>
                          <a:stretch>
                            <a:fillRect/>
                          </a:stretch>
                        </pic:blipFill>
                        <pic:spPr bwMode="auto">
                          <a:xfrm>
                            <a:off x="0" y="0"/>
                            <a:ext cx="2216150" cy="2326640"/>
                          </a:xfrm>
                          <a:prstGeom prst="rect">
                            <a:avLst/>
                          </a:prstGeom>
                        </pic:spPr>
                      </pic:pic>
                    </a:graphicData>
                  </a:graphic>
                  <wp14:sizeRelH relativeFrom="margin">
                    <wp14:pctWidth>0</wp14:pctWidth>
                  </wp14:sizeRelH>
                  <wp14:sizeRelV relativeFrom="margin">
                    <wp14:pctHeight>0</wp14:pctHeight>
                  </wp14:sizeRelV>
                </wp:anchor>
              </w:drawing>
            </w:r>
            <w:r w:rsidR="00D832D1">
              <w:t xml:space="preserve">Example: </w:t>
            </w:r>
            <w:r w:rsidR="00D832D1" w:rsidRPr="0061096B">
              <w:rPr>
                <w:rStyle w:val="Computer"/>
              </w:rPr>
              <w:t>(&lt;b1&gt; ^color red)</w:t>
            </w:r>
            <w:r w:rsidR="0061096B">
              <w:t xml:space="preserve"> </w:t>
            </w:r>
          </w:p>
        </w:tc>
      </w:tr>
      <w:tr w:rsidR="00C573DB" w14:paraId="23282B36" w14:textId="77777777" w:rsidTr="009B613E">
        <w:tc>
          <w:tcPr>
            <w:tcW w:w="1889" w:type="dxa"/>
            <w:tcBorders>
              <w:left w:val="single" w:sz="2" w:space="0" w:color="000000"/>
              <w:bottom w:val="single" w:sz="2" w:space="0" w:color="000000"/>
            </w:tcBorders>
            <w:shd w:val="clear" w:color="auto" w:fill="auto"/>
            <w:tcMar>
              <w:left w:w="54" w:type="dxa"/>
            </w:tcMar>
          </w:tcPr>
          <w:p w14:paraId="0CA3F1A2" w14:textId="77777777" w:rsidR="00C573DB" w:rsidRPr="002A4B94" w:rsidRDefault="00D832D1">
            <w:pPr>
              <w:pStyle w:val="TableContents"/>
              <w:rPr>
                <w:rStyle w:val="MenuOption"/>
              </w:rPr>
            </w:pPr>
            <w:r w:rsidRPr="002A4B94">
              <w:rPr>
                <w:rStyle w:val="MenuOption"/>
              </w:rPr>
              <w:t>Add Integer</w:t>
            </w:r>
          </w:p>
        </w:tc>
        <w:tc>
          <w:tcPr>
            <w:tcW w:w="7740" w:type="dxa"/>
            <w:tcBorders>
              <w:left w:val="single" w:sz="2" w:space="0" w:color="000000"/>
              <w:bottom w:val="single" w:sz="2" w:space="0" w:color="000000"/>
              <w:right w:val="single" w:sz="2" w:space="0" w:color="000000"/>
            </w:tcBorders>
            <w:shd w:val="clear" w:color="auto" w:fill="auto"/>
            <w:tcMar>
              <w:left w:w="54" w:type="dxa"/>
            </w:tcMar>
          </w:tcPr>
          <w:p w14:paraId="0879914C" w14:textId="0B1D298C" w:rsidR="00C573DB" w:rsidRDefault="00D832D1">
            <w:pPr>
              <w:pStyle w:val="TableContents"/>
            </w:pPr>
            <w:r>
              <w:t>This function adds a new attribute to the selected node whose value is an integer</w:t>
            </w:r>
            <w:r w:rsidR="00A975C7">
              <w:fldChar w:fldCharType="begin"/>
            </w:r>
            <w:r w:rsidR="00A975C7">
              <w:instrText xml:space="preserve"> XE "</w:instrText>
            </w:r>
            <w:r w:rsidR="00A975C7" w:rsidRPr="00191BE8">
              <w:instrText>integer</w:instrText>
            </w:r>
            <w:r w:rsidR="00A975C7">
              <w:instrText xml:space="preserve">" </w:instrText>
            </w:r>
            <w:r w:rsidR="00A975C7">
              <w:fldChar w:fldCharType="end"/>
            </w:r>
            <w:r>
              <w:t>. The range of valid values for the integer can also be specified.</w:t>
            </w:r>
          </w:p>
          <w:p w14:paraId="3AC7C1FD" w14:textId="77777777" w:rsidR="00C573DB" w:rsidRDefault="00C573DB">
            <w:pPr>
              <w:pStyle w:val="TableContents"/>
            </w:pPr>
          </w:p>
          <w:p w14:paraId="1C69D54A" w14:textId="5662D4CD" w:rsidR="00C573DB" w:rsidRDefault="00D832D1">
            <w:pPr>
              <w:pStyle w:val="TableContents"/>
            </w:pPr>
            <w:r>
              <w:t xml:space="preserve">Example: </w:t>
            </w:r>
            <w:r w:rsidRPr="0061096B">
              <w:rPr>
                <w:rStyle w:val="Computer"/>
              </w:rPr>
              <w:t>(&lt;b1&gt; ^size 17)</w:t>
            </w:r>
            <w:r w:rsidR="0061096B">
              <w:t xml:space="preserve"> </w:t>
            </w:r>
          </w:p>
        </w:tc>
      </w:tr>
      <w:tr w:rsidR="00C573DB" w14:paraId="2D1F2371" w14:textId="77777777" w:rsidTr="009B613E">
        <w:tc>
          <w:tcPr>
            <w:tcW w:w="1889" w:type="dxa"/>
            <w:tcBorders>
              <w:left w:val="single" w:sz="2" w:space="0" w:color="000000"/>
              <w:bottom w:val="single" w:sz="2" w:space="0" w:color="000000"/>
            </w:tcBorders>
            <w:shd w:val="clear" w:color="auto" w:fill="auto"/>
            <w:tcMar>
              <w:left w:w="54" w:type="dxa"/>
            </w:tcMar>
          </w:tcPr>
          <w:p w14:paraId="570E7A5A" w14:textId="77777777" w:rsidR="00C573DB" w:rsidRPr="002A4B94" w:rsidRDefault="00D832D1">
            <w:pPr>
              <w:pStyle w:val="TableContents"/>
              <w:rPr>
                <w:rStyle w:val="MenuOption"/>
              </w:rPr>
            </w:pPr>
            <w:r w:rsidRPr="002A4B94">
              <w:rPr>
                <w:rStyle w:val="MenuOption"/>
              </w:rPr>
              <w:t>Add Float</w:t>
            </w:r>
          </w:p>
        </w:tc>
        <w:tc>
          <w:tcPr>
            <w:tcW w:w="7740" w:type="dxa"/>
            <w:tcBorders>
              <w:left w:val="single" w:sz="2" w:space="0" w:color="000000"/>
              <w:bottom w:val="single" w:sz="2" w:space="0" w:color="000000"/>
              <w:right w:val="single" w:sz="2" w:space="0" w:color="000000"/>
            </w:tcBorders>
            <w:shd w:val="clear" w:color="auto" w:fill="auto"/>
            <w:tcMar>
              <w:left w:w="54" w:type="dxa"/>
            </w:tcMar>
          </w:tcPr>
          <w:p w14:paraId="6178B053" w14:textId="5B68FC3D" w:rsidR="00C573DB" w:rsidRDefault="00D832D1">
            <w:pPr>
              <w:pStyle w:val="TableContents"/>
            </w:pPr>
            <w:r>
              <w:t>This function adds a new attribute to the selected node whose value is a decimal number</w:t>
            </w:r>
            <w:r w:rsidR="00710502">
              <w:t xml:space="preserve">. </w:t>
            </w:r>
            <w:r>
              <w:t>Similar to integers, you can optionally specify a range of valid values for a float</w:t>
            </w:r>
            <w:r w:rsidR="00A975C7">
              <w:fldChar w:fldCharType="begin"/>
            </w:r>
            <w:r w:rsidR="00A975C7">
              <w:instrText xml:space="preserve"> XE "</w:instrText>
            </w:r>
            <w:r w:rsidR="00A975C7" w:rsidRPr="00437C4E">
              <w:instrText>float</w:instrText>
            </w:r>
            <w:r w:rsidR="00A975C7">
              <w:instrText xml:space="preserve">" </w:instrText>
            </w:r>
            <w:r w:rsidR="00A975C7">
              <w:fldChar w:fldCharType="end"/>
            </w:r>
            <w:r>
              <w:t>.</w:t>
            </w:r>
          </w:p>
          <w:p w14:paraId="6E1153FD" w14:textId="77777777" w:rsidR="00C573DB" w:rsidRDefault="00C573DB">
            <w:pPr>
              <w:pStyle w:val="TableContents"/>
            </w:pPr>
          </w:p>
          <w:p w14:paraId="29D00A12" w14:textId="44C864AD" w:rsidR="00C573DB" w:rsidRDefault="00D832D1">
            <w:pPr>
              <w:pStyle w:val="TableContents"/>
            </w:pPr>
            <w:r>
              <w:t xml:space="preserve">Example: </w:t>
            </w:r>
            <w:r w:rsidRPr="00720E4A">
              <w:rPr>
                <w:rStyle w:val="Computer"/>
              </w:rPr>
              <w:t>(&lt;b1&gt; ^offset 0.113)</w:t>
            </w:r>
            <w:r w:rsidR="00720E4A">
              <w:t xml:space="preserve"> </w:t>
            </w:r>
          </w:p>
        </w:tc>
      </w:tr>
      <w:tr w:rsidR="00C573DB" w14:paraId="65E4F88A" w14:textId="77777777" w:rsidTr="009B613E">
        <w:tc>
          <w:tcPr>
            <w:tcW w:w="1889" w:type="dxa"/>
            <w:tcBorders>
              <w:left w:val="single" w:sz="2" w:space="0" w:color="000000"/>
              <w:bottom w:val="single" w:sz="2" w:space="0" w:color="000000"/>
            </w:tcBorders>
            <w:shd w:val="clear" w:color="auto" w:fill="auto"/>
            <w:tcMar>
              <w:left w:w="54" w:type="dxa"/>
            </w:tcMar>
          </w:tcPr>
          <w:p w14:paraId="1E9F63CB" w14:textId="77777777" w:rsidR="00C573DB" w:rsidRPr="002A4B94" w:rsidRDefault="00D832D1">
            <w:pPr>
              <w:pStyle w:val="TableContents"/>
              <w:rPr>
                <w:rStyle w:val="MenuOption"/>
              </w:rPr>
            </w:pPr>
            <w:r w:rsidRPr="002A4B94">
              <w:rPr>
                <w:rStyle w:val="MenuOption"/>
              </w:rPr>
              <w:t>Add String</w:t>
            </w:r>
          </w:p>
        </w:tc>
        <w:tc>
          <w:tcPr>
            <w:tcW w:w="7740" w:type="dxa"/>
            <w:tcBorders>
              <w:left w:val="single" w:sz="2" w:space="0" w:color="000000"/>
              <w:bottom w:val="single" w:sz="2" w:space="0" w:color="000000"/>
              <w:right w:val="single" w:sz="2" w:space="0" w:color="000000"/>
            </w:tcBorders>
            <w:shd w:val="clear" w:color="auto" w:fill="auto"/>
            <w:tcMar>
              <w:left w:w="54" w:type="dxa"/>
            </w:tcMar>
          </w:tcPr>
          <w:p w14:paraId="63C42FFF" w14:textId="11E64AD1" w:rsidR="00C573DB" w:rsidRDefault="00D832D1">
            <w:pPr>
              <w:pStyle w:val="TableContents"/>
            </w:pPr>
            <w:r>
              <w:t>This function adds a new attribute to the selected node whose value is a string</w:t>
            </w:r>
            <w:r w:rsidR="00A975C7">
              <w:fldChar w:fldCharType="begin"/>
            </w:r>
            <w:r w:rsidR="00A975C7">
              <w:instrText xml:space="preserve"> XE "</w:instrText>
            </w:r>
            <w:r w:rsidR="00A975C7" w:rsidRPr="00AF1165">
              <w:instrText>string</w:instrText>
            </w:r>
            <w:r w:rsidR="00A975C7">
              <w:instrText xml:space="preserve">" </w:instrText>
            </w:r>
            <w:r w:rsidR="00A975C7">
              <w:fldChar w:fldCharType="end"/>
            </w:r>
            <w:r>
              <w:t xml:space="preserve"> with an unknown or unlimited set of possible values.</w:t>
            </w:r>
          </w:p>
          <w:p w14:paraId="78722DE3" w14:textId="77777777" w:rsidR="00C573DB" w:rsidRDefault="00C573DB">
            <w:pPr>
              <w:pStyle w:val="TableContents"/>
            </w:pPr>
          </w:p>
          <w:p w14:paraId="4F575F04" w14:textId="472DB63B" w:rsidR="00C573DB" w:rsidRDefault="00D832D1">
            <w:pPr>
              <w:pStyle w:val="TableContents"/>
            </w:pPr>
            <w:r>
              <w:t xml:space="preserve">Example: </w:t>
            </w:r>
            <w:r w:rsidRPr="00720E4A">
              <w:rPr>
                <w:rStyle w:val="Computer"/>
              </w:rPr>
              <w:t>(&lt;b1&gt; ^creator George)</w:t>
            </w:r>
            <w:r w:rsidR="00720E4A">
              <w:t xml:space="preserve"> </w:t>
            </w:r>
          </w:p>
        </w:tc>
      </w:tr>
    </w:tbl>
    <w:p w14:paraId="1C1FA90A" w14:textId="77777777" w:rsidR="00C573DB" w:rsidRDefault="00C573DB"/>
    <w:p w14:paraId="2914713F" w14:textId="77777777" w:rsidR="00E755FC" w:rsidRDefault="00E755FC"/>
    <w:p w14:paraId="1AD30927" w14:textId="5CC728A1" w:rsidR="00C573DB" w:rsidRDefault="00D832D1">
      <w:r>
        <w:t>The third section of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editor context menu contains functions for editing existing nodes in the datamap</w:t>
      </w:r>
      <w:r w:rsidR="00710502">
        <w:t xml:space="preserve">. </w:t>
      </w:r>
      <w:r w:rsidR="00E755FC">
        <w:t>These are self-explanatory</w:t>
      </w:r>
      <w:r>
        <w:t xml:space="preserve"> and need no further explanation here.</w:t>
      </w:r>
    </w:p>
    <w:p w14:paraId="2D12CC00" w14:textId="77777777" w:rsidR="00C573DB" w:rsidRDefault="00C573DB"/>
    <w:p w14:paraId="4528E3A2" w14:textId="67AFB771" w:rsidR="00C573DB" w:rsidRDefault="00D832D1">
      <w:r>
        <w:t>The fourth section of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editor context menu allows you to add, edit and delete comments</w:t>
      </w:r>
      <w:r w:rsidR="00FC4A75">
        <w:fldChar w:fldCharType="begin"/>
      </w:r>
      <w:r w:rsidR="00FC4A75">
        <w:instrText xml:space="preserve"> XE "</w:instrText>
      </w:r>
      <w:r w:rsidR="00FC4A75" w:rsidRPr="00F73EC7">
        <w:instrText>comments</w:instrText>
      </w:r>
      <w:r w:rsidR="00FC4A75">
        <w:instrText xml:space="preserve">" </w:instrText>
      </w:r>
      <w:r w:rsidR="00FC4A75">
        <w:fldChar w:fldCharType="end"/>
      </w:r>
      <w:r>
        <w:t xml:space="preserve"> on datamap nodes</w:t>
      </w:r>
      <w:r w:rsidR="00710502">
        <w:t xml:space="preserve">. </w:t>
      </w:r>
      <w:r>
        <w:t xml:space="preserve">Just as with source code comments, these allow you to leave notes for humans to help </w:t>
      </w:r>
      <w:r>
        <w:lastRenderedPageBreak/>
        <w:t>them understand the contents of the datamap</w:t>
      </w:r>
      <w:r w:rsidR="00710502">
        <w:t xml:space="preserve">. </w:t>
      </w:r>
      <w:r>
        <w:t>Comments appear in the tree next to their associated node and are delimited by asterisks.</w:t>
      </w:r>
    </w:p>
    <w:p w14:paraId="4CB18A34" w14:textId="77777777" w:rsidR="00C573DB" w:rsidRDefault="00C573DB"/>
    <w:p w14:paraId="520FCA40" w14:textId="77777777" w:rsidR="00C573DB" w:rsidRDefault="00D832D1">
      <w:r>
        <w:t>Additional Notes on Datamap Editing:</w:t>
      </w:r>
    </w:p>
    <w:p w14:paraId="42CEDF87" w14:textId="6D8B4FE4" w:rsidR="00C573DB" w:rsidRDefault="00D832D1">
      <w:pPr>
        <w:numPr>
          <w:ilvl w:val="0"/>
          <w:numId w:val="7"/>
        </w:numPr>
      </w:pPr>
      <w:r>
        <w:t>In addition to the context menu functions, you can move particular entries in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around via drag and drop.</w:t>
      </w:r>
    </w:p>
    <w:p w14:paraId="6EE1EEC8" w14:textId="6E731EB5" w:rsidR="00C573DB" w:rsidRDefault="00D832D1">
      <w:pPr>
        <w:numPr>
          <w:ilvl w:val="0"/>
          <w:numId w:val="7"/>
        </w:numPr>
      </w:pPr>
      <w:r>
        <w:t>Sometimes attributes have mixed-type</w:t>
      </w:r>
      <w:r w:rsidR="003D1617">
        <w:fldChar w:fldCharType="begin"/>
      </w:r>
      <w:r w:rsidR="003D1617">
        <w:instrText xml:space="preserve"> XE "</w:instrText>
      </w:r>
      <w:r w:rsidR="003D1617" w:rsidRPr="00731129">
        <w:instrText>mixed-type</w:instrText>
      </w:r>
      <w:r w:rsidR="003D1617">
        <w:instrText xml:space="preserve">" </w:instrText>
      </w:r>
      <w:r w:rsidR="003D1617">
        <w:fldChar w:fldCharType="end"/>
      </w:r>
      <w:r>
        <w:t xml:space="preserve"> values (e.g., either integer</w:t>
      </w:r>
      <w:r w:rsidR="00A975C7">
        <w:fldChar w:fldCharType="begin"/>
      </w:r>
      <w:r w:rsidR="00A975C7">
        <w:instrText xml:space="preserve"> XE "</w:instrText>
      </w:r>
      <w:r w:rsidR="00A975C7" w:rsidRPr="00191BE8">
        <w:instrText>integer</w:instrText>
      </w:r>
      <w:r w:rsidR="00A975C7">
        <w:instrText xml:space="preserve">" </w:instrText>
      </w:r>
      <w:r w:rsidR="00A975C7">
        <w:fldChar w:fldCharType="end"/>
      </w:r>
      <w:r>
        <w:t xml:space="preserve"> or string</w:t>
      </w:r>
      <w:r w:rsidR="00A975C7">
        <w:fldChar w:fldCharType="begin"/>
      </w:r>
      <w:r w:rsidR="00A975C7">
        <w:instrText xml:space="preserve"> XE "</w:instrText>
      </w:r>
      <w:r w:rsidR="00A975C7" w:rsidRPr="00AF1165">
        <w:instrText>string</w:instrText>
      </w:r>
      <w:r w:rsidR="00A975C7">
        <w:instrText xml:space="preserve">" </w:instrText>
      </w:r>
      <w:r w:rsidR="00A975C7">
        <w:fldChar w:fldCharType="end"/>
      </w:r>
      <w:r>
        <w:t>). You can simulate that by creating more than one attribute-value with the same attribute name but different value types.</w:t>
      </w:r>
    </w:p>
    <w:p w14:paraId="516E085A" w14:textId="77777777" w:rsidR="00A21035" w:rsidRDefault="00A21035" w:rsidP="000A1F4D">
      <w:pPr>
        <w:ind w:left="720"/>
      </w:pPr>
    </w:p>
    <w:p w14:paraId="2A2F8586" w14:textId="77777777" w:rsidR="00A21035" w:rsidRDefault="00A21035" w:rsidP="00A21035">
      <w:pPr>
        <w:pStyle w:val="Heading3"/>
      </w:pPr>
      <w:bookmarkStart w:id="58" w:name="_Toc117795120"/>
      <w:r>
        <w:t>Datamap Links</w:t>
      </w:r>
      <w:bookmarkEnd w:id="58"/>
    </w:p>
    <w:p w14:paraId="7C2225E4" w14:textId="77777777" w:rsidR="00A21035" w:rsidRDefault="00A21035" w:rsidP="00A21035">
      <w:r>
        <w:t xml:space="preserve">To support working memory’s graph structure, the value of a datamap identifier can be a link to another section of the datamap.  This is best illustrated by the </w:t>
      </w:r>
      <w:r w:rsidRPr="00E00993">
        <w:rPr>
          <w:rStyle w:val="Computer"/>
        </w:rPr>
        <w:t>^superstate</w:t>
      </w:r>
      <w:r>
        <w:t xml:space="preserve"> link that Visual Soar adds for you.  Expanding that link will show you all the entries in the parent state.  Modifying these entries will modify the parent state’s datamap (i.e., they are the same entries).</w:t>
      </w:r>
    </w:p>
    <w:p w14:paraId="45148F38" w14:textId="77777777" w:rsidR="00A21035" w:rsidRDefault="00A21035" w:rsidP="00A21035"/>
    <w:p w14:paraId="40C726B1" w14:textId="093EABB9" w:rsidR="00A21035" w:rsidRDefault="00A21035" w:rsidP="00A21035">
      <w:r>
        <w:t xml:space="preserve">To create your own datamap links, hold down the Ctrl and Shift keys while dragging an existing datamap entry to a new location.  See the </w:t>
      </w:r>
      <w:r w:rsidRPr="000A1F4D">
        <w:rPr>
          <w:i/>
          <w:iCs/>
        </w:rPr>
        <w:t>Example Datamap</w:t>
      </w:r>
      <w:r>
        <w:t xml:space="preserve"> section below for an example of this.</w:t>
      </w:r>
    </w:p>
    <w:p w14:paraId="33243BDA" w14:textId="77777777" w:rsidR="00A21035" w:rsidRDefault="00A21035" w:rsidP="00A21035"/>
    <w:p w14:paraId="1018F516" w14:textId="77777777" w:rsidR="00A21035" w:rsidRDefault="00A21035" w:rsidP="00A21035">
      <w:r>
        <w:t xml:space="preserve">While you can also copy a datamap entry, creating links in this manner is almost always preferable to a copy.  With a copy any change you make must be made to both copies to avoid datamap inconsistencies. </w:t>
      </w:r>
    </w:p>
    <w:p w14:paraId="44C88CE1" w14:textId="77777777" w:rsidR="00C573DB" w:rsidRDefault="00C573DB"/>
    <w:p w14:paraId="5CD16795" w14:textId="77777777" w:rsidR="00C573DB" w:rsidRDefault="00D832D1" w:rsidP="00EC227E">
      <w:pPr>
        <w:pStyle w:val="Heading3"/>
      </w:pPr>
      <w:bookmarkStart w:id="59" w:name="_Toc117417483"/>
      <w:r>
        <w:t>Searching the Datamap</w:t>
      </w:r>
      <w:bookmarkEnd w:id="59"/>
    </w:p>
    <w:p w14:paraId="0394C2D4" w14:textId="1068EB3E" w:rsidR="00C573DB" w:rsidRDefault="00D832D1">
      <w:r>
        <w:t>The second section of the context menu allows you to search for particular nodes in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115" w:type="dxa"/>
          <w:left w:w="115" w:type="dxa"/>
          <w:bottom w:w="115" w:type="dxa"/>
          <w:right w:w="115" w:type="dxa"/>
        </w:tblCellMar>
        <w:tblLook w:val="04A0" w:firstRow="1" w:lastRow="0" w:firstColumn="1" w:lastColumn="0" w:noHBand="0" w:noVBand="1"/>
      </w:tblPr>
      <w:tblGrid>
        <w:gridCol w:w="1980"/>
        <w:gridCol w:w="7992"/>
      </w:tblGrid>
      <w:tr w:rsidR="00C573DB" w14:paraId="065A2E95" w14:textId="77777777" w:rsidTr="009B613E">
        <w:tc>
          <w:tcPr>
            <w:tcW w:w="1980" w:type="dxa"/>
            <w:tcBorders>
              <w:top w:val="single" w:sz="2" w:space="0" w:color="000000"/>
              <w:left w:val="single" w:sz="2" w:space="0" w:color="000000"/>
              <w:bottom w:val="single" w:sz="2" w:space="0" w:color="000000"/>
            </w:tcBorders>
            <w:shd w:val="clear" w:color="auto" w:fill="auto"/>
            <w:tcMar>
              <w:left w:w="54" w:type="dxa"/>
            </w:tcMar>
          </w:tcPr>
          <w:p w14:paraId="7D02EF44" w14:textId="77777777" w:rsidR="00C573DB" w:rsidRPr="009B613E" w:rsidRDefault="00D832D1">
            <w:pPr>
              <w:pStyle w:val="TableContents"/>
              <w:rPr>
                <w:rStyle w:val="MenuOption"/>
              </w:rPr>
            </w:pPr>
            <w:r w:rsidRPr="009B613E">
              <w:rPr>
                <w:rStyle w:val="MenuOption"/>
              </w:rPr>
              <w:t>Search</w:t>
            </w:r>
          </w:p>
        </w:tc>
        <w:tc>
          <w:tcPr>
            <w:tcW w:w="799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A20301" w14:textId="14EDA42B" w:rsidR="00C573DB" w:rsidRDefault="00D832D1">
            <w:pPr>
              <w:pStyle w:val="TableContents"/>
            </w:pPr>
            <w:r>
              <w:t>Allows you to search all descendants of the current node for an attribute with a particular name</w:t>
            </w:r>
            <w:r w:rsidR="00710502">
              <w:t xml:space="preserve">. </w:t>
            </w:r>
            <w:r>
              <w:t xml:space="preserve">You must specify the full name rather than a partial match or regular expression; the search functionality does not perform partial matching, Furthermore, you </w:t>
            </w:r>
            <w:r w:rsidR="004528BE">
              <w:t>cannot</w:t>
            </w:r>
            <w:r>
              <w:t xml:space="preserve"> use this function to search for values (e.g., “red” as the value of the “color” enumeration).</w:t>
            </w:r>
          </w:p>
        </w:tc>
      </w:tr>
      <w:tr w:rsidR="00C573DB" w14:paraId="5B3478C5" w14:textId="77777777" w:rsidTr="009B613E">
        <w:tc>
          <w:tcPr>
            <w:tcW w:w="1980" w:type="dxa"/>
            <w:tcBorders>
              <w:left w:val="single" w:sz="2" w:space="0" w:color="000000"/>
              <w:bottom w:val="single" w:sz="2" w:space="0" w:color="000000"/>
            </w:tcBorders>
            <w:shd w:val="clear" w:color="auto" w:fill="auto"/>
            <w:tcMar>
              <w:left w:w="54" w:type="dxa"/>
            </w:tcMar>
          </w:tcPr>
          <w:p w14:paraId="4CB9CF4A" w14:textId="77777777" w:rsidR="00C573DB" w:rsidRPr="009B613E" w:rsidRDefault="00D832D1">
            <w:pPr>
              <w:pStyle w:val="TableContents"/>
              <w:rPr>
                <w:rStyle w:val="MenuOption"/>
              </w:rPr>
            </w:pPr>
            <w:r w:rsidRPr="009B613E">
              <w:rPr>
                <w:rStyle w:val="MenuOption"/>
              </w:rPr>
              <w:t>Find Production That…</w:t>
            </w:r>
          </w:p>
        </w:tc>
        <w:tc>
          <w:tcPr>
            <w:tcW w:w="7992" w:type="dxa"/>
            <w:tcBorders>
              <w:left w:val="single" w:sz="2" w:space="0" w:color="000000"/>
              <w:bottom w:val="single" w:sz="2" w:space="0" w:color="000000"/>
              <w:right w:val="single" w:sz="2" w:space="0" w:color="000000"/>
            </w:tcBorders>
            <w:shd w:val="clear" w:color="auto" w:fill="auto"/>
            <w:tcMar>
              <w:left w:w="54" w:type="dxa"/>
            </w:tcMar>
          </w:tcPr>
          <w:p w14:paraId="0F521676" w14:textId="23A1B0CF" w:rsidR="00C573DB" w:rsidRDefault="00D832D1">
            <w:pPr>
              <w:pStyle w:val="TableContents"/>
            </w:pPr>
            <w:r>
              <w:t xml:space="preserve">The three “Find Productions that” functions </w:t>
            </w:r>
            <w:r w:rsidR="004D5E5C">
              <w:t>c</w:t>
            </w:r>
            <w:r w:rsidR="00DD3B6B">
              <w:t xml:space="preserve">an </w:t>
            </w:r>
            <w:r w:rsidR="004D5E5C">
              <w:t xml:space="preserve">be </w:t>
            </w:r>
            <w:r w:rsidR="00DD3B6B">
              <w:t>invaluable for keeping your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DD3B6B">
              <w:t xml:space="preserve"> up to date by locating and excising orphan nodes.</w:t>
            </w:r>
          </w:p>
        </w:tc>
      </w:tr>
    </w:tbl>
    <w:p w14:paraId="0709F77C" w14:textId="77777777" w:rsidR="00C573DB" w:rsidRDefault="00C573DB"/>
    <w:p w14:paraId="24680253" w14:textId="7B6B9304" w:rsidR="00C573DB" w:rsidRDefault="00D832D1">
      <w:r>
        <w:t>Notably, the Soar Complete</w:t>
      </w:r>
      <w:r w:rsidR="00947F77">
        <w:fldChar w:fldCharType="begin"/>
      </w:r>
      <w:r w:rsidR="00947F77">
        <w:instrText xml:space="preserve"> XE "</w:instrText>
      </w:r>
      <w:r w:rsidR="00947F77" w:rsidRPr="00B621EB">
        <w:instrText>Soar Complete</w:instrText>
      </w:r>
      <w:r w:rsidR="00947F77">
        <w:instrText xml:space="preserve">" </w:instrText>
      </w:r>
      <w:r w:rsidR="00947F77">
        <w:fldChar w:fldCharType="end"/>
      </w:r>
      <w:r>
        <w:t xml:space="preserve"> functionality in Visual Soar is also a form of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search.</w:t>
      </w:r>
    </w:p>
    <w:p w14:paraId="452DFF6C" w14:textId="77777777" w:rsidR="00C573DB" w:rsidRDefault="00C573DB"/>
    <w:p w14:paraId="49A2F9F9" w14:textId="77777777" w:rsidR="00C573DB" w:rsidRDefault="00D832D1" w:rsidP="00B2431B">
      <w:pPr>
        <w:pStyle w:val="Heading3"/>
      </w:pPr>
      <w:bookmarkStart w:id="60" w:name="_Toc117417484"/>
      <w:r>
        <w:t>Example Datamap</w:t>
      </w:r>
      <w:bookmarkEnd w:id="60"/>
    </w:p>
    <w:p w14:paraId="58ED718E" w14:textId="02A7E31F" w:rsidR="00C573DB" w:rsidRDefault="006B470D">
      <w:r>
        <w:fldChar w:fldCharType="begin"/>
      </w:r>
      <w:r>
        <w:instrText xml:space="preserve"> REF _Ref117251009 \h </w:instrText>
      </w:r>
      <w:r>
        <w:fldChar w:fldCharType="separate"/>
      </w:r>
      <w:r>
        <w:t xml:space="preserve">Figure </w:t>
      </w:r>
      <w:r>
        <w:rPr>
          <w:noProof/>
        </w:rPr>
        <w:t>11</w:t>
      </w:r>
      <w:r>
        <w:fldChar w:fldCharType="end"/>
      </w:r>
      <w:r w:rsidR="00D832D1">
        <w:t xml:space="preserve"> shows a new production added to the initialize-example sub-state from </w:t>
      </w:r>
      <w:r>
        <w:fldChar w:fldCharType="begin"/>
      </w:r>
      <w:r>
        <w:instrText xml:space="preserve"> REF _Ref117250871 \h </w:instrText>
      </w:r>
      <w:r>
        <w:fldChar w:fldCharType="separate"/>
      </w:r>
      <w:r>
        <w:t xml:space="preserve">Figure </w:t>
      </w:r>
      <w:r>
        <w:rPr>
          <w:noProof/>
        </w:rPr>
        <w:t>8</w:t>
      </w:r>
      <w:r>
        <w:fldChar w:fldCharType="end"/>
      </w:r>
      <w:r w:rsidR="00710502">
        <w:t xml:space="preserve">. </w:t>
      </w:r>
      <w:r w:rsidR="00D832D1">
        <w:t>This production creates a new Soar object of type block that has a color and a size</w:t>
      </w:r>
      <w:r w:rsidR="00710502">
        <w:t xml:space="preserve">. </w:t>
      </w:r>
      <w:r w:rsidR="00D832D1">
        <w:t>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D832D1">
        <w:t xml:space="preserve"> </w:t>
      </w:r>
      <w:r w:rsidR="00E36895">
        <w:t>on the right</w:t>
      </w:r>
      <w:r w:rsidR="004D6F07">
        <w:t>-</w:t>
      </w:r>
      <w:r w:rsidR="00E36895">
        <w:t xml:space="preserve">hand side of </w:t>
      </w:r>
      <w:r w:rsidR="00D832D1">
        <w:t>the figure matches the production</w:t>
      </w:r>
      <w:r w:rsidR="00710502">
        <w:t xml:space="preserve">. </w:t>
      </w:r>
      <w:r w:rsidR="00C22FD7">
        <w:t>Specifically, t</w:t>
      </w:r>
      <w:r w:rsidR="00D832D1">
        <w:t>he block identifier</w:t>
      </w:r>
      <w:r w:rsidR="00A975C7">
        <w:fldChar w:fldCharType="begin"/>
      </w:r>
      <w:r w:rsidR="00A975C7">
        <w:instrText xml:space="preserve"> XE "</w:instrText>
      </w:r>
      <w:r w:rsidR="00A975C7" w:rsidRPr="007C6FA1">
        <w:instrText>identifier</w:instrText>
      </w:r>
      <w:r w:rsidR="00A975C7">
        <w:instrText xml:space="preserve">" </w:instrText>
      </w:r>
      <w:r w:rsidR="00A975C7">
        <w:fldChar w:fldCharType="end"/>
      </w:r>
      <w:r w:rsidR="00D832D1">
        <w:t xml:space="preserve"> has been added to the tree</w:t>
      </w:r>
      <w:r w:rsidR="00710502">
        <w:t xml:space="preserve">. </w:t>
      </w:r>
      <w:r w:rsidR="00D832D1">
        <w:t>It has an enumeration for color and an integer</w:t>
      </w:r>
      <w:r w:rsidR="00A975C7">
        <w:fldChar w:fldCharType="begin"/>
      </w:r>
      <w:r w:rsidR="00A975C7">
        <w:instrText xml:space="preserve"> XE "</w:instrText>
      </w:r>
      <w:r w:rsidR="00A975C7" w:rsidRPr="00191BE8">
        <w:instrText>integer</w:instrText>
      </w:r>
      <w:r w:rsidR="00A975C7">
        <w:instrText xml:space="preserve">" </w:instrText>
      </w:r>
      <w:r w:rsidR="00A975C7">
        <w:fldChar w:fldCharType="end"/>
      </w:r>
      <w:r w:rsidR="00D832D1">
        <w:t xml:space="preserve"> for the size which has a ranged of [</w:t>
      </w:r>
      <w:proofErr w:type="gramStart"/>
      <w:r w:rsidR="00D832D1">
        <w:t>1..</w:t>
      </w:r>
      <w:proofErr w:type="gramEnd"/>
      <w:r w:rsidR="00D832D1">
        <w:t>20] defined</w:t>
      </w:r>
      <w:r w:rsidR="00710502">
        <w:t xml:space="preserve">. </w:t>
      </w:r>
      <w:r w:rsidR="00D832D1">
        <w:t>The block identifier also has a comment attached to it (“For the blocks world”).</w:t>
      </w:r>
    </w:p>
    <w:p w14:paraId="282A3DDD" w14:textId="77777777" w:rsidR="00C573DB" w:rsidRDefault="00C573DB"/>
    <w:p w14:paraId="4CF2A4A6" w14:textId="77777777" w:rsidR="0078126D" w:rsidRDefault="00D832D1" w:rsidP="0078126D">
      <w:pPr>
        <w:keepNext/>
      </w:pPr>
      <w:r>
        <w:rPr>
          <w:noProof/>
        </w:rPr>
        <w:lastRenderedPageBreak/>
        <w:drawing>
          <wp:inline distT="0" distB="0" distL="0" distR="0" wp14:anchorId="5B136794" wp14:editId="3FDFBFB0">
            <wp:extent cx="6332220" cy="3315970"/>
            <wp:effectExtent l="0" t="0" r="0" b="0"/>
            <wp:docPr id="2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6332220" cy="3315970"/>
                    </a:xfrm>
                    <a:prstGeom prst="rect">
                      <a:avLst/>
                    </a:prstGeom>
                  </pic:spPr>
                </pic:pic>
              </a:graphicData>
            </a:graphic>
          </wp:inline>
        </w:drawing>
      </w:r>
    </w:p>
    <w:p w14:paraId="779402A0" w14:textId="3B2E6FFC" w:rsidR="00C573DB" w:rsidRDefault="0078126D" w:rsidP="0078126D">
      <w:pPr>
        <w:pStyle w:val="Caption"/>
      </w:pPr>
      <w:bookmarkStart w:id="61" w:name="_Ref117251009"/>
      <w:bookmarkStart w:id="62" w:name="_Toc117252227"/>
      <w:r>
        <w:t xml:space="preserve">Figure </w:t>
      </w:r>
      <w:r w:rsidR="004F4C16">
        <w:fldChar w:fldCharType="begin"/>
      </w:r>
      <w:r w:rsidR="004F4C16">
        <w:instrText xml:space="preserve"> SEQ Figure \* ARABIC </w:instrText>
      </w:r>
      <w:r w:rsidR="004F4C16">
        <w:fldChar w:fldCharType="separate"/>
      </w:r>
      <w:r w:rsidR="00A85949">
        <w:rPr>
          <w:noProof/>
        </w:rPr>
        <w:t>11</w:t>
      </w:r>
      <w:r w:rsidR="004F4C16">
        <w:rPr>
          <w:noProof/>
        </w:rPr>
        <w:fldChar w:fldCharType="end"/>
      </w:r>
      <w:bookmarkEnd w:id="61"/>
      <w:r>
        <w:t>: Example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modification</w:t>
      </w:r>
      <w:bookmarkEnd w:id="62"/>
    </w:p>
    <w:p w14:paraId="0435AEF0" w14:textId="77777777" w:rsidR="00C573DB" w:rsidRDefault="00C573DB"/>
    <w:p w14:paraId="1A84D594" w14:textId="77777777" w:rsidR="00C573DB" w:rsidRDefault="00D832D1" w:rsidP="00B2431B">
      <w:pPr>
        <w:pStyle w:val="Heading3"/>
      </w:pPr>
      <w:bookmarkStart w:id="63" w:name="_Toc117417485"/>
      <w:r>
        <w:t>Checking Production Against the Datamap</w:t>
      </w:r>
      <w:bookmarkEnd w:id="63"/>
    </w:p>
    <w:p w14:paraId="72273C88" w14:textId="6A4D078E" w:rsidR="00C573DB" w:rsidRDefault="00D832D1">
      <w:r>
        <w:t>The most frequent use of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is to check for places where a production </w:t>
      </w:r>
      <w:r w:rsidR="00E719D1">
        <w:t xml:space="preserve">does not </w:t>
      </w:r>
      <w:r>
        <w:t>match the datamap content</w:t>
      </w:r>
      <w:r w:rsidR="00710502">
        <w:t xml:space="preserve">. </w:t>
      </w:r>
      <w:r>
        <w:t>These errors take the following forms:</w:t>
      </w:r>
    </w:p>
    <w:p w14:paraId="664A10FC" w14:textId="55D65AAD" w:rsidR="00C573DB" w:rsidRDefault="00D832D1">
      <w:pPr>
        <w:numPr>
          <w:ilvl w:val="0"/>
          <w:numId w:val="6"/>
        </w:numPr>
      </w:pPr>
      <w:r>
        <w:t>The production creates or tests an attribute that does not exist in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w:t>
      </w:r>
    </w:p>
    <w:p w14:paraId="427A7CD2" w14:textId="2F3A228B" w:rsidR="00C573DB" w:rsidRDefault="00D832D1">
      <w:pPr>
        <w:numPr>
          <w:ilvl w:val="0"/>
          <w:numId w:val="6"/>
        </w:numPr>
      </w:pPr>
      <w:r>
        <w:t>The production creates an integer</w:t>
      </w:r>
      <w:r w:rsidR="00A975C7">
        <w:fldChar w:fldCharType="begin"/>
      </w:r>
      <w:r w:rsidR="00A975C7">
        <w:instrText xml:space="preserve"> XE "</w:instrText>
      </w:r>
      <w:r w:rsidR="00A975C7" w:rsidRPr="00191BE8">
        <w:instrText>integer</w:instrText>
      </w:r>
      <w:r w:rsidR="00A975C7">
        <w:instrText xml:space="preserve">" </w:instrText>
      </w:r>
      <w:r w:rsidR="00A975C7">
        <w:fldChar w:fldCharType="end"/>
      </w:r>
      <w:r>
        <w:t xml:space="preserve"> or float</w:t>
      </w:r>
      <w:r w:rsidR="00A975C7">
        <w:fldChar w:fldCharType="begin"/>
      </w:r>
      <w:r w:rsidR="00A975C7">
        <w:instrText xml:space="preserve"> XE "</w:instrText>
      </w:r>
      <w:r w:rsidR="00A975C7" w:rsidRPr="00437C4E">
        <w:instrText>float</w:instrText>
      </w:r>
      <w:r w:rsidR="00A975C7">
        <w:instrText xml:space="preserve">" </w:instrText>
      </w:r>
      <w:r w:rsidR="00A975C7">
        <w:fldChar w:fldCharType="end"/>
      </w:r>
      <w:r>
        <w:t xml:space="preserve"> value that is out of range.</w:t>
      </w:r>
    </w:p>
    <w:p w14:paraId="701365FE" w14:textId="33FBE79E" w:rsidR="00C573DB" w:rsidRDefault="00D832D1">
      <w:pPr>
        <w:numPr>
          <w:ilvl w:val="0"/>
          <w:numId w:val="6"/>
        </w:numPr>
      </w:pPr>
      <w:r>
        <w:t>The production creates a string</w:t>
      </w:r>
      <w:r w:rsidR="00A975C7">
        <w:fldChar w:fldCharType="begin"/>
      </w:r>
      <w:r w:rsidR="00A975C7">
        <w:instrText xml:space="preserve"> XE "</w:instrText>
      </w:r>
      <w:r w:rsidR="00A975C7" w:rsidRPr="00AF1165">
        <w:instrText>string</w:instrText>
      </w:r>
      <w:r w:rsidR="00A975C7">
        <w:instrText xml:space="preserve">" </w:instrText>
      </w:r>
      <w:r w:rsidR="00A975C7">
        <w:fldChar w:fldCharType="end"/>
      </w:r>
      <w:r>
        <w:t xml:space="preserve"> </w:t>
      </w:r>
      <w:r w:rsidR="008D4508">
        <w:t xml:space="preserve">or enumeration </w:t>
      </w:r>
      <w:r>
        <w:t>value that is not included in the corresponding enumeration.</w:t>
      </w:r>
    </w:p>
    <w:p w14:paraId="333CBC15" w14:textId="77777777" w:rsidR="00C573DB" w:rsidRDefault="00C573DB"/>
    <w:p w14:paraId="3C084061" w14:textId="43C7776E" w:rsidR="00C573DB" w:rsidRDefault="00D832D1">
      <w:r>
        <w:t>To check for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errors in a particular file, use the </w:t>
      </w:r>
      <w:r w:rsidRPr="00FE52A1">
        <w:rPr>
          <w:rStyle w:val="MenuOption"/>
        </w:rPr>
        <w:t>Soar</w:t>
      </w:r>
      <w:r w:rsidRPr="00FE52A1">
        <w:rPr>
          <w:rStyle w:val="MenuOption"/>
          <w:rFonts w:ascii="Times New Roman" w:hAnsi="Times New Roman" w:cs="Times New Roman"/>
        </w:rPr>
        <w:t>→</w:t>
      </w:r>
      <w:r w:rsidRPr="00FE52A1">
        <w:rPr>
          <w:rStyle w:val="MenuOption"/>
        </w:rPr>
        <w:t xml:space="preserve"> Check Productions Against Datamap</w:t>
      </w:r>
      <w:r>
        <w:t xml:space="preserve"> menu option in the rule editor window</w:t>
      </w:r>
      <w:r w:rsidR="00D33154">
        <w:fldChar w:fldCharType="begin"/>
      </w:r>
      <w:r w:rsidR="00D33154">
        <w:instrText xml:space="preserve"> XE "</w:instrText>
      </w:r>
      <w:r w:rsidR="00D33154" w:rsidRPr="005A3497">
        <w:instrText>rule editor window</w:instrText>
      </w:r>
      <w:r w:rsidR="00D33154">
        <w:instrText xml:space="preserve">" </w:instrText>
      </w:r>
      <w:r w:rsidR="00D33154">
        <w:fldChar w:fldCharType="end"/>
      </w:r>
      <w:r>
        <w:t xml:space="preserve"> for that file (or press F7).</w:t>
      </w:r>
    </w:p>
    <w:p w14:paraId="239A9F68" w14:textId="77777777" w:rsidR="00C573DB" w:rsidRDefault="00C573DB"/>
    <w:p w14:paraId="7DE22E45" w14:textId="2EF6F868" w:rsidR="00C573DB" w:rsidRDefault="00D832D1">
      <w:r>
        <w:t>To check for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errors in a particular subtree of the operator hierarchy, right click on the root node in the operator pane and </w:t>
      </w:r>
      <w:r w:rsidR="0078126D">
        <w:t xml:space="preserve">select </w:t>
      </w:r>
      <w:r w:rsidR="0078126D" w:rsidRPr="00FE52A1">
        <w:rPr>
          <w:rStyle w:val="MenuOption"/>
        </w:rPr>
        <w:t>Check</w:t>
      </w:r>
      <w:r w:rsidRPr="00FE52A1">
        <w:rPr>
          <w:rStyle w:val="MenuOption"/>
        </w:rPr>
        <w:t xml:space="preserve"> Children Against Datamap</w:t>
      </w:r>
      <w:r>
        <w:t xml:space="preserve"> in the context menu.</w:t>
      </w:r>
    </w:p>
    <w:p w14:paraId="691616EF" w14:textId="77777777" w:rsidR="00C573DB" w:rsidRDefault="00C573DB"/>
    <w:p w14:paraId="0F7AB10F" w14:textId="541DD1FA" w:rsidR="00C573DB" w:rsidRDefault="00D832D1">
      <w:r>
        <w:t xml:space="preserve">To check all the files in your project, use the </w:t>
      </w:r>
      <w:r w:rsidRPr="00FE52A1">
        <w:rPr>
          <w:rStyle w:val="MenuOption"/>
        </w:rPr>
        <w:t>Datamap</w:t>
      </w:r>
      <w:r w:rsidRPr="00FE52A1">
        <w:rPr>
          <w:rStyle w:val="MenuOption"/>
          <w:rFonts w:ascii="Times New Roman" w:hAnsi="Times New Roman" w:cs="Times New Roman"/>
        </w:rPr>
        <w:t>→</w:t>
      </w:r>
      <w:r w:rsidRPr="00FE52A1">
        <w:rPr>
          <w:rStyle w:val="MenuOption"/>
        </w:rPr>
        <w:t xml:space="preserve"> Check All Productions Against the Datamap</w:t>
      </w:r>
      <w:r>
        <w:t xml:space="preserve"> option in the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w:t>
      </w:r>
    </w:p>
    <w:p w14:paraId="70E744F1" w14:textId="77777777" w:rsidR="00C573DB" w:rsidRDefault="00C573DB"/>
    <w:p w14:paraId="0B8865F4" w14:textId="77777777" w:rsidR="004F4C16" w:rsidRDefault="00D832D1">
      <w:pPr>
        <w:rPr>
          <w:ins w:id="64" w:author="Nuxoll, Andrew" w:date="2022-11-26T08:54:00Z"/>
        </w:rPr>
      </w:pPr>
      <w:r>
        <w:t>Note</w:t>
      </w:r>
      <w:ins w:id="65" w:author="Nuxoll, Andrew" w:date="2022-11-26T08:54:00Z">
        <w:r w:rsidR="004F4C16">
          <w:t>s</w:t>
        </w:r>
      </w:ins>
      <w:r>
        <w:t xml:space="preserve">:  </w:t>
      </w:r>
    </w:p>
    <w:p w14:paraId="734CD01A" w14:textId="5E085965" w:rsidR="00C573DB" w:rsidRDefault="00D832D1" w:rsidP="004F4C16">
      <w:pPr>
        <w:pStyle w:val="ListParagraph"/>
        <w:numPr>
          <w:ilvl w:val="0"/>
          <w:numId w:val="14"/>
        </w:numPr>
        <w:rPr>
          <w:ins w:id="66" w:author="Nuxoll, Andrew" w:date="2022-11-26T08:55:00Z"/>
        </w:rPr>
      </w:pPr>
      <w:r>
        <w:t xml:space="preserve">Before performing any </w:t>
      </w:r>
      <w:proofErr w:type="spellStart"/>
      <w:r>
        <w:t>datamap</w:t>
      </w:r>
      <w:proofErr w:type="spellEnd"/>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checks, Visual Soar will verify there are no syntax errors in the code and abort if any are found</w:t>
      </w:r>
      <w:r w:rsidR="00710502">
        <w:t xml:space="preserve">. </w:t>
      </w:r>
      <w:r>
        <w:t>You can also manually check your entire project for syntax errors</w:t>
      </w:r>
      <w:r w:rsidR="00A741E3">
        <w:fldChar w:fldCharType="begin"/>
      </w:r>
      <w:r w:rsidR="00A741E3">
        <w:instrText xml:space="preserve"> XE "</w:instrText>
      </w:r>
      <w:r w:rsidR="00A741E3" w:rsidRPr="002916B9">
        <w:instrText>syntax errors</w:instrText>
      </w:r>
      <w:r w:rsidR="00A741E3">
        <w:instrText xml:space="preserve">" </w:instrText>
      </w:r>
      <w:r w:rsidR="00A741E3">
        <w:fldChar w:fldCharType="end"/>
      </w:r>
      <w:r>
        <w:t xml:space="preserve"> via the </w:t>
      </w:r>
      <w:r w:rsidRPr="0025675E">
        <w:rPr>
          <w:rStyle w:val="MenuOption"/>
        </w:rPr>
        <w:t>Datamap</w:t>
      </w:r>
      <w:r w:rsidRPr="004F4C16">
        <w:rPr>
          <w:rStyle w:val="MenuOption"/>
          <w:rFonts w:ascii="Times New Roman" w:hAnsi="Times New Roman" w:cs="Times New Roman"/>
          <w:rPrChange w:id="67" w:author="Nuxoll, Andrew" w:date="2022-11-26T08:54:00Z">
            <w:rPr>
              <w:rStyle w:val="MenuOption"/>
              <w:rFonts w:ascii="Times New Roman" w:hAnsi="Times New Roman" w:cs="Times New Roman"/>
            </w:rPr>
          </w:rPrChange>
        </w:rPr>
        <w:t>→</w:t>
      </w:r>
      <w:r w:rsidRPr="0025675E">
        <w:rPr>
          <w:rStyle w:val="MenuOption"/>
        </w:rPr>
        <w:t xml:space="preserve"> Check All Productions for Syntax Errors</w:t>
      </w:r>
      <w:r>
        <w:t xml:space="preserve"> function in the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w:t>
      </w:r>
    </w:p>
    <w:p w14:paraId="015A58CD" w14:textId="2DBE1E31" w:rsidR="004F4C16" w:rsidRDefault="004F4C16" w:rsidP="004F4C16">
      <w:pPr>
        <w:pStyle w:val="ListParagraph"/>
        <w:numPr>
          <w:ilvl w:val="0"/>
          <w:numId w:val="14"/>
        </w:numPr>
        <w:rPr>
          <w:ins w:id="68" w:author="Nuxoll, Andrew" w:date="2022-11-26T08:57:00Z"/>
        </w:rPr>
      </w:pPr>
      <w:ins w:id="69" w:author="Nuxoll, Andrew" w:date="2022-11-26T08:55:00Z">
        <w:r>
          <w:t>While Soar will accept conditions in a productio</w:t>
        </w:r>
      </w:ins>
      <w:ins w:id="70" w:author="Nuxoll, Andrew" w:date="2022-11-26T08:56:00Z">
        <w:r>
          <w:t xml:space="preserve">n in any order, Visual Soar relies upon a WME’s id being created before it is used.  For example, this production is syntactically legal but will result in a </w:t>
        </w:r>
        <w:proofErr w:type="spellStart"/>
        <w:r>
          <w:t>datamap</w:t>
        </w:r>
        <w:proofErr w:type="spellEnd"/>
        <w:r>
          <w:t xml:space="preserve"> error in Visual</w:t>
        </w:r>
      </w:ins>
      <w:ins w:id="71" w:author="Nuxoll, Andrew" w:date="2022-11-26T08:57:00Z">
        <w:r>
          <w:t xml:space="preserve"> Soar:</w:t>
        </w:r>
      </w:ins>
    </w:p>
    <w:p w14:paraId="71991158" w14:textId="183B4B1E" w:rsidR="004F4C16" w:rsidRDefault="004F4C16" w:rsidP="004F4C16">
      <w:pPr>
        <w:pStyle w:val="ListParagraph"/>
        <w:rPr>
          <w:ins w:id="72" w:author="Nuxoll, Andrew" w:date="2022-11-26T08:57:00Z"/>
        </w:rPr>
      </w:pPr>
    </w:p>
    <w:p w14:paraId="35BD71F9" w14:textId="3BF58179" w:rsidR="004F4C16" w:rsidRDefault="004F4C16" w:rsidP="004F4C16">
      <w:pPr>
        <w:pStyle w:val="ListParagraph"/>
        <w:pPrChange w:id="73" w:author="Nuxoll, Andrew" w:date="2022-11-26T08:57:00Z">
          <w:pPr/>
        </w:pPrChange>
      </w:pPr>
      <w:ins w:id="74" w:author="Nuxoll, Andrew" w:date="2022-11-26T08:57:00Z">
        <w:r>
          <w:rPr>
            <w:noProof/>
          </w:rPr>
          <w:lastRenderedPageBreak/>
          <mc:AlternateContent>
            <mc:Choice Requires="wps">
              <w:drawing>
                <wp:anchor distT="0" distB="0" distL="114300" distR="114300" simplePos="0" relativeHeight="251686912" behindDoc="0" locked="0" layoutInCell="1" allowOverlap="1" wp14:anchorId="5474DE0A" wp14:editId="6C033139">
                  <wp:simplePos x="0" y="0"/>
                  <wp:positionH relativeFrom="column">
                    <wp:posOffset>1842135</wp:posOffset>
                  </wp:positionH>
                  <wp:positionV relativeFrom="paragraph">
                    <wp:posOffset>3810</wp:posOffset>
                  </wp:positionV>
                  <wp:extent cx="2876550" cy="14046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noFill/>
                            <a:miter lim="800000"/>
                            <a:headEnd/>
                            <a:tailEnd/>
                          </a:ln>
                        </wps:spPr>
                        <wps:txbx>
                          <w:txbxContent>
                            <w:p w14:paraId="52494DFE" w14:textId="79637AFD" w:rsidR="004F4C16" w:rsidRPr="004F4C16" w:rsidRDefault="004F4C16" w:rsidP="004F4C16">
                              <w:pPr>
                                <w:rPr>
                                  <w:ins w:id="75" w:author="Nuxoll, Andrew" w:date="2022-11-26T08:57:00Z"/>
                                  <w:rFonts w:ascii="Courier New" w:hAnsi="Courier New" w:cs="Courier New"/>
                                  <w:sz w:val="22"/>
                                  <w:szCs w:val="22"/>
                                  <w:rPrChange w:id="76" w:author="Nuxoll, Andrew" w:date="2022-11-26T08:58:00Z">
                                    <w:rPr>
                                      <w:ins w:id="77" w:author="Nuxoll, Andrew" w:date="2022-11-26T08:57:00Z"/>
                                    </w:rPr>
                                  </w:rPrChange>
                                </w:rPr>
                              </w:pPr>
                              <w:proofErr w:type="spellStart"/>
                              <w:ins w:id="78" w:author="Nuxoll, Andrew" w:date="2022-11-26T08:57:00Z">
                                <w:r w:rsidRPr="004F4C16">
                                  <w:rPr>
                                    <w:rFonts w:ascii="Courier New" w:hAnsi="Courier New" w:cs="Courier New"/>
                                    <w:sz w:val="22"/>
                                    <w:szCs w:val="22"/>
                                    <w:rPrChange w:id="79" w:author="Nuxoll, Andrew" w:date="2022-11-26T08:58:00Z">
                                      <w:rPr/>
                                    </w:rPrChange>
                                  </w:rPr>
                                  <w:t>sp</w:t>
                                </w:r>
                                <w:proofErr w:type="spellEnd"/>
                                <w:r w:rsidRPr="004F4C16">
                                  <w:rPr>
                                    <w:rFonts w:ascii="Courier New" w:hAnsi="Courier New" w:cs="Courier New"/>
                                    <w:sz w:val="22"/>
                                    <w:szCs w:val="22"/>
                                    <w:rPrChange w:id="80" w:author="Nuxoll, Andrew" w:date="2022-11-26T08:58:00Z">
                                      <w:rPr/>
                                    </w:rPrChange>
                                  </w:rPr>
                                  <w:t xml:space="preserve"> {reverse-order</w:t>
                                </w:r>
                              </w:ins>
                            </w:p>
                            <w:p w14:paraId="6141FC5D" w14:textId="77777777" w:rsidR="004F4C16" w:rsidRPr="004F4C16" w:rsidRDefault="004F4C16" w:rsidP="004F4C16">
                              <w:pPr>
                                <w:rPr>
                                  <w:ins w:id="81" w:author="Nuxoll, Andrew" w:date="2022-11-26T08:57:00Z"/>
                                  <w:rFonts w:ascii="Courier New" w:hAnsi="Courier New" w:cs="Courier New"/>
                                  <w:sz w:val="22"/>
                                  <w:szCs w:val="22"/>
                                  <w:rPrChange w:id="82" w:author="Nuxoll, Andrew" w:date="2022-11-26T08:58:00Z">
                                    <w:rPr>
                                      <w:ins w:id="83" w:author="Nuxoll, Andrew" w:date="2022-11-26T08:57:00Z"/>
                                    </w:rPr>
                                  </w:rPrChange>
                                </w:rPr>
                              </w:pPr>
                              <w:ins w:id="84" w:author="Nuxoll, Andrew" w:date="2022-11-26T08:57:00Z">
                                <w:r w:rsidRPr="004F4C16">
                                  <w:rPr>
                                    <w:rFonts w:ascii="Courier New" w:hAnsi="Courier New" w:cs="Courier New"/>
                                    <w:sz w:val="22"/>
                                    <w:szCs w:val="22"/>
                                    <w:rPrChange w:id="85" w:author="Nuxoll, Andrew" w:date="2022-11-26T08:58:00Z">
                                      <w:rPr/>
                                    </w:rPrChange>
                                  </w:rPr>
                                  <w:t xml:space="preserve">   (state &lt;s&gt; ^superstate nil)</w:t>
                                </w:r>
                              </w:ins>
                            </w:p>
                            <w:p w14:paraId="3B7B55A0" w14:textId="77777777" w:rsidR="004F4C16" w:rsidRPr="004F4C16" w:rsidRDefault="004F4C16" w:rsidP="004F4C16">
                              <w:pPr>
                                <w:rPr>
                                  <w:ins w:id="86" w:author="Nuxoll, Andrew" w:date="2022-11-26T08:57:00Z"/>
                                  <w:rFonts w:ascii="Courier New" w:hAnsi="Courier New" w:cs="Courier New"/>
                                  <w:sz w:val="22"/>
                                  <w:szCs w:val="22"/>
                                  <w:rPrChange w:id="87" w:author="Nuxoll, Andrew" w:date="2022-11-26T08:58:00Z">
                                    <w:rPr>
                                      <w:ins w:id="88" w:author="Nuxoll, Andrew" w:date="2022-11-26T08:57:00Z"/>
                                    </w:rPr>
                                  </w:rPrChange>
                                </w:rPr>
                              </w:pPr>
                              <w:ins w:id="89" w:author="Nuxoll, Andrew" w:date="2022-11-26T08:57:00Z">
                                <w:r w:rsidRPr="004F4C16">
                                  <w:rPr>
                                    <w:rFonts w:ascii="Courier New" w:hAnsi="Courier New" w:cs="Courier New"/>
                                    <w:sz w:val="22"/>
                                    <w:szCs w:val="22"/>
                                    <w:rPrChange w:id="90" w:author="Nuxoll, Andrew" w:date="2022-11-26T08:58:00Z">
                                      <w:rPr/>
                                    </w:rPrChange>
                                  </w:rPr>
                                  <w:t xml:space="preserve">--&gt; </w:t>
                                </w:r>
                              </w:ins>
                            </w:p>
                            <w:p w14:paraId="0590ACCD" w14:textId="77777777" w:rsidR="004F4C16" w:rsidRPr="004F4C16" w:rsidRDefault="004F4C16" w:rsidP="004F4C16">
                              <w:pPr>
                                <w:rPr>
                                  <w:ins w:id="91" w:author="Nuxoll, Andrew" w:date="2022-11-26T08:57:00Z"/>
                                  <w:rFonts w:ascii="Courier New" w:hAnsi="Courier New" w:cs="Courier New"/>
                                  <w:sz w:val="22"/>
                                  <w:szCs w:val="22"/>
                                  <w:rPrChange w:id="92" w:author="Nuxoll, Andrew" w:date="2022-11-26T08:58:00Z">
                                    <w:rPr>
                                      <w:ins w:id="93" w:author="Nuxoll, Andrew" w:date="2022-11-26T08:57:00Z"/>
                                    </w:rPr>
                                  </w:rPrChange>
                                </w:rPr>
                              </w:pPr>
                              <w:ins w:id="94" w:author="Nuxoll, Andrew" w:date="2022-11-26T08:57:00Z">
                                <w:r w:rsidRPr="004F4C16">
                                  <w:rPr>
                                    <w:rFonts w:ascii="Courier New" w:hAnsi="Courier New" w:cs="Courier New"/>
                                    <w:sz w:val="22"/>
                                    <w:szCs w:val="22"/>
                                    <w:rPrChange w:id="95" w:author="Nuxoll, Andrew" w:date="2022-11-26T08:58:00Z">
                                      <w:rPr/>
                                    </w:rPrChange>
                                  </w:rPr>
                                  <w:t xml:space="preserve">   (&lt;root&gt; ^child child)</w:t>
                                </w:r>
                              </w:ins>
                            </w:p>
                            <w:p w14:paraId="1A41E780" w14:textId="77777777" w:rsidR="004F4C16" w:rsidRPr="004F4C16" w:rsidRDefault="004F4C16" w:rsidP="004F4C16">
                              <w:pPr>
                                <w:rPr>
                                  <w:ins w:id="96" w:author="Nuxoll, Andrew" w:date="2022-11-26T08:57:00Z"/>
                                  <w:rFonts w:ascii="Courier New" w:hAnsi="Courier New" w:cs="Courier New"/>
                                  <w:sz w:val="22"/>
                                  <w:szCs w:val="22"/>
                                  <w:rPrChange w:id="97" w:author="Nuxoll, Andrew" w:date="2022-11-26T08:58:00Z">
                                    <w:rPr>
                                      <w:ins w:id="98" w:author="Nuxoll, Andrew" w:date="2022-11-26T08:57:00Z"/>
                                    </w:rPr>
                                  </w:rPrChange>
                                </w:rPr>
                              </w:pPr>
                              <w:ins w:id="99" w:author="Nuxoll, Andrew" w:date="2022-11-26T08:57:00Z">
                                <w:r w:rsidRPr="004F4C16">
                                  <w:rPr>
                                    <w:rFonts w:ascii="Courier New" w:hAnsi="Courier New" w:cs="Courier New"/>
                                    <w:sz w:val="22"/>
                                    <w:szCs w:val="22"/>
                                    <w:rPrChange w:id="100" w:author="Nuxoll, Andrew" w:date="2022-11-26T08:58:00Z">
                                      <w:rPr/>
                                    </w:rPrChange>
                                  </w:rPr>
                                  <w:t xml:space="preserve">   (&lt;s&gt; ^root &lt;root&gt;)</w:t>
                                </w:r>
                              </w:ins>
                            </w:p>
                            <w:p w14:paraId="5D19FD3C" w14:textId="3FA35E3F" w:rsidR="004F4C16" w:rsidRPr="004F4C16" w:rsidRDefault="004F4C16" w:rsidP="004F4C16">
                              <w:pPr>
                                <w:rPr>
                                  <w:rFonts w:ascii="Courier New" w:hAnsi="Courier New" w:cs="Courier New"/>
                                  <w:sz w:val="22"/>
                                  <w:szCs w:val="22"/>
                                  <w:rPrChange w:id="101" w:author="Nuxoll, Andrew" w:date="2022-11-26T08:58:00Z">
                                    <w:rPr/>
                                  </w:rPrChange>
                                </w:rPr>
                              </w:pPr>
                              <w:ins w:id="102" w:author="Nuxoll, Andrew" w:date="2022-11-26T08:57:00Z">
                                <w:r w:rsidRPr="004F4C16">
                                  <w:rPr>
                                    <w:rFonts w:ascii="Courier New" w:hAnsi="Courier New" w:cs="Courier New"/>
                                    <w:sz w:val="22"/>
                                    <w:szCs w:val="22"/>
                                    <w:rPrChange w:id="103" w:author="Nuxoll, Andrew" w:date="2022-11-26T08:58:00Z">
                                      <w:rPr/>
                                    </w:rPrChange>
                                  </w:rPr>
                                  <w:t>}</w:t>
                                </w:r>
                              </w:ins>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474DE0A" id="_x0000_s1039" type="#_x0000_t202" style="position:absolute;left:0;text-align:left;margin-left:145.05pt;margin-top:.3pt;width:226.5pt;height:110.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" stroked="f">
                  <v:textbox style="mso-fit-shape-to-text:t">
                    <w:txbxContent>
                      <w:p w14:paraId="52494DFE" w14:textId="79637AFD" w:rsidR="004F4C16" w:rsidRPr="004F4C16" w:rsidRDefault="004F4C16" w:rsidP="004F4C16">
                        <w:pPr>
                          <w:rPr>
                            <w:ins w:id="104" w:author="Nuxoll, Andrew" w:date="2022-11-26T08:57:00Z"/>
                            <w:rFonts w:ascii="Courier New" w:hAnsi="Courier New" w:cs="Courier New"/>
                            <w:sz w:val="22"/>
                            <w:szCs w:val="22"/>
                            <w:rPrChange w:id="105" w:author="Nuxoll, Andrew" w:date="2022-11-26T08:58:00Z">
                              <w:rPr>
                                <w:ins w:id="106" w:author="Nuxoll, Andrew" w:date="2022-11-26T08:57:00Z"/>
                              </w:rPr>
                            </w:rPrChange>
                          </w:rPr>
                        </w:pPr>
                        <w:proofErr w:type="spellStart"/>
                        <w:ins w:id="107" w:author="Nuxoll, Andrew" w:date="2022-11-26T08:57:00Z">
                          <w:r w:rsidRPr="004F4C16">
                            <w:rPr>
                              <w:rFonts w:ascii="Courier New" w:hAnsi="Courier New" w:cs="Courier New"/>
                              <w:sz w:val="22"/>
                              <w:szCs w:val="22"/>
                              <w:rPrChange w:id="108" w:author="Nuxoll, Andrew" w:date="2022-11-26T08:58:00Z">
                                <w:rPr/>
                              </w:rPrChange>
                            </w:rPr>
                            <w:t>sp</w:t>
                          </w:r>
                          <w:proofErr w:type="spellEnd"/>
                          <w:r w:rsidRPr="004F4C16">
                            <w:rPr>
                              <w:rFonts w:ascii="Courier New" w:hAnsi="Courier New" w:cs="Courier New"/>
                              <w:sz w:val="22"/>
                              <w:szCs w:val="22"/>
                              <w:rPrChange w:id="109" w:author="Nuxoll, Andrew" w:date="2022-11-26T08:58:00Z">
                                <w:rPr/>
                              </w:rPrChange>
                            </w:rPr>
                            <w:t xml:space="preserve"> {reverse-order</w:t>
                          </w:r>
                        </w:ins>
                      </w:p>
                      <w:p w14:paraId="6141FC5D" w14:textId="77777777" w:rsidR="004F4C16" w:rsidRPr="004F4C16" w:rsidRDefault="004F4C16" w:rsidP="004F4C16">
                        <w:pPr>
                          <w:rPr>
                            <w:ins w:id="110" w:author="Nuxoll, Andrew" w:date="2022-11-26T08:57:00Z"/>
                            <w:rFonts w:ascii="Courier New" w:hAnsi="Courier New" w:cs="Courier New"/>
                            <w:sz w:val="22"/>
                            <w:szCs w:val="22"/>
                            <w:rPrChange w:id="111" w:author="Nuxoll, Andrew" w:date="2022-11-26T08:58:00Z">
                              <w:rPr>
                                <w:ins w:id="112" w:author="Nuxoll, Andrew" w:date="2022-11-26T08:57:00Z"/>
                              </w:rPr>
                            </w:rPrChange>
                          </w:rPr>
                        </w:pPr>
                        <w:ins w:id="113" w:author="Nuxoll, Andrew" w:date="2022-11-26T08:57:00Z">
                          <w:r w:rsidRPr="004F4C16">
                            <w:rPr>
                              <w:rFonts w:ascii="Courier New" w:hAnsi="Courier New" w:cs="Courier New"/>
                              <w:sz w:val="22"/>
                              <w:szCs w:val="22"/>
                              <w:rPrChange w:id="114" w:author="Nuxoll, Andrew" w:date="2022-11-26T08:58:00Z">
                                <w:rPr/>
                              </w:rPrChange>
                            </w:rPr>
                            <w:t xml:space="preserve">   (state &lt;s&gt; ^superstate nil)</w:t>
                          </w:r>
                        </w:ins>
                      </w:p>
                      <w:p w14:paraId="3B7B55A0" w14:textId="77777777" w:rsidR="004F4C16" w:rsidRPr="004F4C16" w:rsidRDefault="004F4C16" w:rsidP="004F4C16">
                        <w:pPr>
                          <w:rPr>
                            <w:ins w:id="115" w:author="Nuxoll, Andrew" w:date="2022-11-26T08:57:00Z"/>
                            <w:rFonts w:ascii="Courier New" w:hAnsi="Courier New" w:cs="Courier New"/>
                            <w:sz w:val="22"/>
                            <w:szCs w:val="22"/>
                            <w:rPrChange w:id="116" w:author="Nuxoll, Andrew" w:date="2022-11-26T08:58:00Z">
                              <w:rPr>
                                <w:ins w:id="117" w:author="Nuxoll, Andrew" w:date="2022-11-26T08:57:00Z"/>
                              </w:rPr>
                            </w:rPrChange>
                          </w:rPr>
                        </w:pPr>
                        <w:ins w:id="118" w:author="Nuxoll, Andrew" w:date="2022-11-26T08:57:00Z">
                          <w:r w:rsidRPr="004F4C16">
                            <w:rPr>
                              <w:rFonts w:ascii="Courier New" w:hAnsi="Courier New" w:cs="Courier New"/>
                              <w:sz w:val="22"/>
                              <w:szCs w:val="22"/>
                              <w:rPrChange w:id="119" w:author="Nuxoll, Andrew" w:date="2022-11-26T08:58:00Z">
                                <w:rPr/>
                              </w:rPrChange>
                            </w:rPr>
                            <w:t xml:space="preserve">--&gt; </w:t>
                          </w:r>
                        </w:ins>
                      </w:p>
                      <w:p w14:paraId="0590ACCD" w14:textId="77777777" w:rsidR="004F4C16" w:rsidRPr="004F4C16" w:rsidRDefault="004F4C16" w:rsidP="004F4C16">
                        <w:pPr>
                          <w:rPr>
                            <w:ins w:id="120" w:author="Nuxoll, Andrew" w:date="2022-11-26T08:57:00Z"/>
                            <w:rFonts w:ascii="Courier New" w:hAnsi="Courier New" w:cs="Courier New"/>
                            <w:sz w:val="22"/>
                            <w:szCs w:val="22"/>
                            <w:rPrChange w:id="121" w:author="Nuxoll, Andrew" w:date="2022-11-26T08:58:00Z">
                              <w:rPr>
                                <w:ins w:id="122" w:author="Nuxoll, Andrew" w:date="2022-11-26T08:57:00Z"/>
                              </w:rPr>
                            </w:rPrChange>
                          </w:rPr>
                        </w:pPr>
                        <w:ins w:id="123" w:author="Nuxoll, Andrew" w:date="2022-11-26T08:57:00Z">
                          <w:r w:rsidRPr="004F4C16">
                            <w:rPr>
                              <w:rFonts w:ascii="Courier New" w:hAnsi="Courier New" w:cs="Courier New"/>
                              <w:sz w:val="22"/>
                              <w:szCs w:val="22"/>
                              <w:rPrChange w:id="124" w:author="Nuxoll, Andrew" w:date="2022-11-26T08:58:00Z">
                                <w:rPr/>
                              </w:rPrChange>
                            </w:rPr>
                            <w:t xml:space="preserve">   (&lt;root&gt; ^child child)</w:t>
                          </w:r>
                        </w:ins>
                      </w:p>
                      <w:p w14:paraId="1A41E780" w14:textId="77777777" w:rsidR="004F4C16" w:rsidRPr="004F4C16" w:rsidRDefault="004F4C16" w:rsidP="004F4C16">
                        <w:pPr>
                          <w:rPr>
                            <w:ins w:id="125" w:author="Nuxoll, Andrew" w:date="2022-11-26T08:57:00Z"/>
                            <w:rFonts w:ascii="Courier New" w:hAnsi="Courier New" w:cs="Courier New"/>
                            <w:sz w:val="22"/>
                            <w:szCs w:val="22"/>
                            <w:rPrChange w:id="126" w:author="Nuxoll, Andrew" w:date="2022-11-26T08:58:00Z">
                              <w:rPr>
                                <w:ins w:id="127" w:author="Nuxoll, Andrew" w:date="2022-11-26T08:57:00Z"/>
                              </w:rPr>
                            </w:rPrChange>
                          </w:rPr>
                        </w:pPr>
                        <w:ins w:id="128" w:author="Nuxoll, Andrew" w:date="2022-11-26T08:57:00Z">
                          <w:r w:rsidRPr="004F4C16">
                            <w:rPr>
                              <w:rFonts w:ascii="Courier New" w:hAnsi="Courier New" w:cs="Courier New"/>
                              <w:sz w:val="22"/>
                              <w:szCs w:val="22"/>
                              <w:rPrChange w:id="129" w:author="Nuxoll, Andrew" w:date="2022-11-26T08:58:00Z">
                                <w:rPr/>
                              </w:rPrChange>
                            </w:rPr>
                            <w:t xml:space="preserve">   (&lt;s&gt; ^root &lt;root&gt;)</w:t>
                          </w:r>
                        </w:ins>
                      </w:p>
                      <w:p w14:paraId="5D19FD3C" w14:textId="3FA35E3F" w:rsidR="004F4C16" w:rsidRPr="004F4C16" w:rsidRDefault="004F4C16" w:rsidP="004F4C16">
                        <w:pPr>
                          <w:rPr>
                            <w:rFonts w:ascii="Courier New" w:hAnsi="Courier New" w:cs="Courier New"/>
                            <w:sz w:val="22"/>
                            <w:szCs w:val="22"/>
                            <w:rPrChange w:id="130" w:author="Nuxoll, Andrew" w:date="2022-11-26T08:58:00Z">
                              <w:rPr/>
                            </w:rPrChange>
                          </w:rPr>
                        </w:pPr>
                        <w:ins w:id="131" w:author="Nuxoll, Andrew" w:date="2022-11-26T08:57:00Z">
                          <w:r w:rsidRPr="004F4C16">
                            <w:rPr>
                              <w:rFonts w:ascii="Courier New" w:hAnsi="Courier New" w:cs="Courier New"/>
                              <w:sz w:val="22"/>
                              <w:szCs w:val="22"/>
                              <w:rPrChange w:id="132" w:author="Nuxoll, Andrew" w:date="2022-11-26T08:58:00Z">
                                <w:rPr/>
                              </w:rPrChange>
                            </w:rPr>
                            <w:t>}</w:t>
                          </w:r>
                        </w:ins>
                      </w:p>
                    </w:txbxContent>
                  </v:textbox>
                  <w10:wrap type="topAndBottom"/>
                </v:shape>
              </w:pict>
            </mc:Fallback>
          </mc:AlternateContent>
        </w:r>
      </w:ins>
    </w:p>
    <w:p w14:paraId="64D86DB4" w14:textId="77777777" w:rsidR="00C573DB" w:rsidRDefault="00C573DB"/>
    <w:p w14:paraId="5DF580C2" w14:textId="64770A43" w:rsidR="00C573DB" w:rsidRDefault="00D832D1">
      <w:r>
        <w:t>When performing these checks, any errors found will appear in the feedback pane</w:t>
      </w:r>
      <w:r w:rsidR="00710502">
        <w:t xml:space="preserve">. </w:t>
      </w:r>
      <w:r>
        <w:t>You can double click on any error to be taken directly to the corresponding line of code.</w:t>
      </w:r>
    </w:p>
    <w:p w14:paraId="2E5981AC" w14:textId="77777777" w:rsidR="00C573DB" w:rsidRDefault="00C573DB"/>
    <w:p w14:paraId="5943EAF8" w14:textId="00051EDB" w:rsidR="00C573DB" w:rsidRDefault="00D832D1">
      <w:r>
        <w:t>Aside from production errors, other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inconsistencies can appear</w:t>
      </w:r>
      <w:r w:rsidR="00710502">
        <w:t xml:space="preserve">. </w:t>
      </w:r>
      <w:r>
        <w:t>These are not necessarily errors</w:t>
      </w:r>
      <w:r w:rsidR="00710502">
        <w:t xml:space="preserve">. </w:t>
      </w:r>
      <w:r>
        <w:t>The Datamap section of the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 xml:space="preserve"> has an array of five “Search the Datamap for WMEs</w:t>
      </w:r>
      <w:r w:rsidR="0014479F">
        <w:fldChar w:fldCharType="begin"/>
      </w:r>
      <w:r w:rsidR="0014479F">
        <w:instrText xml:space="preserve"> XE "</w:instrText>
      </w:r>
      <w:r w:rsidR="0014479F" w:rsidRPr="00EA6C61">
        <w:instrText>WMEs</w:instrText>
      </w:r>
      <w:r w:rsidR="0014479F">
        <w:instrText xml:space="preserve">" </w:instrText>
      </w:r>
      <w:r w:rsidR="0014479F">
        <w:fldChar w:fldCharType="end"/>
      </w:r>
      <w:r>
        <w:t xml:space="preserve"> that...” options to search for these issues so you can address them.</w:t>
      </w:r>
    </w:p>
    <w:p w14:paraId="3B973454" w14:textId="77777777" w:rsidR="00C573DB" w:rsidRDefault="00C573DB"/>
    <w:p w14:paraId="32BF582D" w14:textId="77777777" w:rsidR="00C573DB" w:rsidRDefault="00D832D1" w:rsidP="00B2431B">
      <w:pPr>
        <w:pStyle w:val="Heading3"/>
      </w:pPr>
      <w:bookmarkStart w:id="133" w:name="_Toc117417486"/>
      <w:r>
        <w:t>Creating a New Datamap</w:t>
      </w:r>
      <w:bookmarkEnd w:id="133"/>
    </w:p>
    <w:p w14:paraId="1E410FC0" w14:textId="2D152944" w:rsidR="00C573DB" w:rsidRDefault="00D832D1">
      <w:r>
        <w:t>Ideally, you would add entries to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before you write any production that test corresponding WMEs</w:t>
      </w:r>
      <w:r w:rsidR="0014479F">
        <w:fldChar w:fldCharType="begin"/>
      </w:r>
      <w:r w:rsidR="0014479F">
        <w:instrText xml:space="preserve"> XE "</w:instrText>
      </w:r>
      <w:r w:rsidR="0014479F" w:rsidRPr="00EA6C61">
        <w:instrText>WMEs</w:instrText>
      </w:r>
      <w:r w:rsidR="0014479F">
        <w:instrText xml:space="preserve">" </w:instrText>
      </w:r>
      <w:r w:rsidR="0014479F">
        <w:fldChar w:fldCharType="end"/>
      </w:r>
      <w:r w:rsidR="00710502">
        <w:t xml:space="preserve">. </w:t>
      </w:r>
      <w:r>
        <w:t>In reality, this is not always practical or convenient</w:t>
      </w:r>
      <w:r w:rsidR="00710502">
        <w:t xml:space="preserve">. </w:t>
      </w:r>
      <w:r>
        <w:t xml:space="preserve">As a result, Visual Soar has built-in support for situations where new productions </w:t>
      </w:r>
      <w:r w:rsidR="00B0512E">
        <w:t>exist,</w:t>
      </w:r>
      <w:r>
        <w:t xml:space="preserve"> but they have no datamap support.</w:t>
      </w:r>
    </w:p>
    <w:p w14:paraId="4105F3B8" w14:textId="77777777" w:rsidR="00C573DB" w:rsidRDefault="00C573DB"/>
    <w:p w14:paraId="1C63B1D0" w14:textId="78E4646B" w:rsidR="00C573DB" w:rsidRDefault="00D832D1">
      <w:r>
        <w:t>To automatically add new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entries for the existing productions in a file, right click on the corresponding node in the operator pane and select </w:t>
      </w:r>
      <w:r w:rsidRPr="00A741E3">
        <w:rPr>
          <w:rStyle w:val="MenuOption"/>
        </w:rPr>
        <w:t>Generate Datamap Entries for this File</w:t>
      </w:r>
      <w:r w:rsidR="00710502">
        <w:t xml:space="preserve">. </w:t>
      </w:r>
      <w:r>
        <w:t>Alternatively, you can do this for the entire project via the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 xml:space="preserve">:  </w:t>
      </w:r>
      <w:r w:rsidRPr="00A741E3">
        <w:rPr>
          <w:rStyle w:val="MenuOption"/>
        </w:rPr>
        <w:t xml:space="preserve">Datamap </w:t>
      </w:r>
      <w:r w:rsidRPr="00A741E3">
        <w:rPr>
          <w:rStyle w:val="MenuOption"/>
          <w:rFonts w:ascii="Times New Roman" w:hAnsi="Times New Roman" w:cs="Times New Roman"/>
        </w:rPr>
        <w:t>→</w:t>
      </w:r>
      <w:r w:rsidRPr="00A741E3">
        <w:rPr>
          <w:rStyle w:val="MenuOption"/>
        </w:rPr>
        <w:t xml:space="preserve"> Generate the Datamap from the Current Operator Hierarchy</w:t>
      </w:r>
      <w:r>
        <w:t>.</w:t>
      </w:r>
    </w:p>
    <w:p w14:paraId="37A9357B" w14:textId="77777777" w:rsidR="00C573DB" w:rsidRDefault="00C573DB"/>
    <w:p w14:paraId="71757D02" w14:textId="2827BF02" w:rsidR="00C573DB" w:rsidRDefault="00D832D1">
      <w:r>
        <w:t>Generated datamap</w:t>
      </w:r>
      <w:r w:rsidR="00985F66">
        <w:fldChar w:fldCharType="begin"/>
      </w:r>
      <w:r w:rsidR="00985F66">
        <w:instrText xml:space="preserve"> XE "</w:instrText>
      </w:r>
      <w:r w:rsidR="00985F66" w:rsidRPr="00B179F5">
        <w:instrText>Generating datamap entries</w:instrText>
      </w:r>
      <w:r w:rsidR="00985F66">
        <w:instrText xml:space="preserve">" </w:instrText>
      </w:r>
      <w:r w:rsidR="00985F66">
        <w:fldChar w:fldCharType="end"/>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entries are considered unverified</w:t>
      </w:r>
      <w:r w:rsidR="00710502">
        <w:t xml:space="preserve">. </w:t>
      </w:r>
      <w:r>
        <w:t>They appear in green font in the datamap</w:t>
      </w:r>
      <w:r w:rsidR="00710502">
        <w:t xml:space="preserve">. </w:t>
      </w:r>
      <w:r>
        <w:t>The expectation is that a human should review these entries and correct them</w:t>
      </w:r>
      <w:r w:rsidR="00710502">
        <w:t xml:space="preserve">. </w:t>
      </w:r>
      <w:r>
        <w:t xml:space="preserve">For example, if a datamap entry is generated from </w:t>
      </w:r>
      <w:r w:rsidRPr="008F3839">
        <w:rPr>
          <w:rStyle w:val="Computer"/>
        </w:rPr>
        <w:t>(&lt;b1&gt; ^creator John)</w:t>
      </w:r>
      <w:r>
        <w:t xml:space="preserve"> it would be an </w:t>
      </w:r>
      <w:r w:rsidR="008F3839">
        <w:t>e</w:t>
      </w:r>
      <w:r>
        <w:t>numeration</w:t>
      </w:r>
      <w:r w:rsidR="0061096B">
        <w:fldChar w:fldCharType="begin"/>
      </w:r>
      <w:r w:rsidR="0061096B">
        <w:instrText xml:space="preserve"> XE "</w:instrText>
      </w:r>
      <w:r w:rsidR="0061096B" w:rsidRPr="008A6ADF">
        <w:rPr>
          <w:rStyle w:val="MenuOption"/>
        </w:rPr>
        <w:instrText>Enumeration</w:instrText>
      </w:r>
      <w:r w:rsidR="0061096B">
        <w:instrText xml:space="preserve">" </w:instrText>
      </w:r>
      <w:r w:rsidR="0061096B">
        <w:fldChar w:fldCharType="end"/>
      </w:r>
      <w:r>
        <w:t xml:space="preserve"> when, instead, it should be a String</w:t>
      </w:r>
      <w:r w:rsidR="00710502">
        <w:t xml:space="preserve">. </w:t>
      </w:r>
      <w:r>
        <w:t>Similarly, integer</w:t>
      </w:r>
      <w:r w:rsidR="00A975C7">
        <w:fldChar w:fldCharType="begin"/>
      </w:r>
      <w:r w:rsidR="00A975C7">
        <w:instrText xml:space="preserve"> XE "</w:instrText>
      </w:r>
      <w:r w:rsidR="00A975C7" w:rsidRPr="00191BE8">
        <w:instrText>integer</w:instrText>
      </w:r>
      <w:r w:rsidR="00A975C7">
        <w:instrText xml:space="preserve">" </w:instrText>
      </w:r>
      <w:r w:rsidR="00A975C7">
        <w:fldChar w:fldCharType="end"/>
      </w:r>
      <w:r>
        <w:t xml:space="preserve"> and float</w:t>
      </w:r>
      <w:r w:rsidR="00A975C7">
        <w:fldChar w:fldCharType="begin"/>
      </w:r>
      <w:r w:rsidR="00A975C7">
        <w:instrText xml:space="preserve"> XE "</w:instrText>
      </w:r>
      <w:r w:rsidR="00A975C7" w:rsidRPr="00437C4E">
        <w:instrText>float</w:instrText>
      </w:r>
      <w:r w:rsidR="00A975C7">
        <w:instrText xml:space="preserve">" </w:instrText>
      </w:r>
      <w:r w:rsidR="00A975C7">
        <w:fldChar w:fldCharType="end"/>
      </w:r>
      <w:r>
        <w:t xml:space="preserve"> value may have a limited range that needs to be specified</w:t>
      </w:r>
      <w:r w:rsidR="00710502">
        <w:t xml:space="preserve">. </w:t>
      </w:r>
      <w:r>
        <w:t>Another common issue is that an identifier</w:t>
      </w:r>
      <w:r w:rsidR="00A975C7">
        <w:fldChar w:fldCharType="begin"/>
      </w:r>
      <w:r w:rsidR="00A975C7">
        <w:instrText xml:space="preserve"> XE "</w:instrText>
      </w:r>
      <w:r w:rsidR="00A975C7" w:rsidRPr="007C6FA1">
        <w:instrText>identifier</w:instrText>
      </w:r>
      <w:r w:rsidR="00A975C7">
        <w:instrText xml:space="preserve">" </w:instrText>
      </w:r>
      <w:r w:rsidR="00A975C7">
        <w:fldChar w:fldCharType="end"/>
      </w:r>
      <w:r>
        <w:t xml:space="preserve"> should </w:t>
      </w:r>
      <w:r w:rsidR="009D2D34">
        <w:t>be a link</w:t>
      </w:r>
      <w:r w:rsidR="009D2D34">
        <w:fldChar w:fldCharType="begin"/>
      </w:r>
      <w:r w:rsidR="009D2D34">
        <w:instrText xml:space="preserve"> XE "</w:instrText>
      </w:r>
      <w:r w:rsidR="009D2D34" w:rsidRPr="00142B2A">
        <w:instrText>link</w:instrText>
      </w:r>
      <w:r w:rsidR="009D2D34">
        <w:instrText xml:space="preserve">" </w:instrText>
      </w:r>
      <w:r w:rsidR="009D2D34">
        <w:fldChar w:fldCharType="end"/>
      </w:r>
      <w:r>
        <w:t xml:space="preserve"> to an existing node in the datamap</w:t>
      </w:r>
      <w:r w:rsidR="00493B69">
        <w:t xml:space="preserve"> so that they share the same underlying datamap</w:t>
      </w:r>
      <w:r w:rsidR="00710502">
        <w:t xml:space="preserve">. </w:t>
      </w:r>
      <w:r w:rsidR="007E5AA5">
        <w:t>Visual Soar is not able to recognize this</w:t>
      </w:r>
      <w:r w:rsidR="00995A54">
        <w:t xml:space="preserve"> and will create independent </w:t>
      </w:r>
      <w:r w:rsidR="00A041EA">
        <w:t xml:space="preserve">structures. </w:t>
      </w:r>
    </w:p>
    <w:p w14:paraId="4349A0F3" w14:textId="77777777" w:rsidR="00C573DB" w:rsidRDefault="00C573DB"/>
    <w:p w14:paraId="7AB0616A" w14:textId="63A83206" w:rsidR="00C573DB" w:rsidRDefault="00D832D1">
      <w:r>
        <w:t>Once you are ready to verify a generated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entry, right click on it and select </w:t>
      </w:r>
      <w:r w:rsidRPr="00880BC0">
        <w:rPr>
          <w:rStyle w:val="MenuOption"/>
        </w:rPr>
        <w:t>Validate Entry</w:t>
      </w:r>
      <w:r>
        <w:t xml:space="preserve"> from the context menu</w:t>
      </w:r>
      <w:r w:rsidR="00710502">
        <w:t xml:space="preserve">. </w:t>
      </w:r>
    </w:p>
    <w:p w14:paraId="5B96293A" w14:textId="77777777" w:rsidR="00C573DB" w:rsidRDefault="00C573DB"/>
    <w:p w14:paraId="2AB86A84" w14:textId="347148E2" w:rsidR="00C573DB" w:rsidRDefault="00D832D1">
      <w:r>
        <w:t>You can also validate</w:t>
      </w:r>
      <w:r w:rsidR="00EB0741">
        <w:fldChar w:fldCharType="begin"/>
      </w:r>
      <w:r w:rsidR="00EB0741">
        <w:instrText xml:space="preserve"> XE "</w:instrText>
      </w:r>
      <w:r w:rsidR="00EB0741" w:rsidRPr="003E15C7">
        <w:instrText>validate</w:instrText>
      </w:r>
      <w:r w:rsidR="00EB0741">
        <w:instrText xml:space="preserve"> datamap entry" </w:instrText>
      </w:r>
      <w:r w:rsidR="00EB0741">
        <w:fldChar w:fldCharType="end"/>
      </w:r>
      <w:r>
        <w:t xml:space="preserve"> all the unvalidated entries in a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This function can be accessed in two ways:</w:t>
      </w:r>
    </w:p>
    <w:p w14:paraId="7FDB18A0" w14:textId="72756652" w:rsidR="00C573DB" w:rsidRDefault="00D832D1">
      <w:pPr>
        <w:numPr>
          <w:ilvl w:val="0"/>
          <w:numId w:val="8"/>
        </w:numPr>
      </w:pPr>
      <w:r>
        <w:t xml:space="preserve">selecting </w:t>
      </w:r>
      <w:r w:rsidRPr="00945BD2">
        <w:rPr>
          <w:rStyle w:val="MenuOption"/>
        </w:rPr>
        <w:t>Validate All</w:t>
      </w:r>
      <w:r>
        <w:t xml:space="preserve"> in the </w:t>
      </w:r>
      <w:proofErr w:type="spellStart"/>
      <w:r>
        <w:t>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’s</w:t>
      </w:r>
      <w:proofErr w:type="spellEnd"/>
      <w:r>
        <w:t xml:space="preserve"> context menu</w:t>
      </w:r>
      <w:r w:rsidR="00710502">
        <w:t xml:space="preserve">. </w:t>
      </w:r>
      <w:r w:rsidR="00945BD2">
        <w:t>(Use with caution!)</w:t>
      </w:r>
    </w:p>
    <w:p w14:paraId="134CA7B1" w14:textId="5A530BF7" w:rsidR="00C573DB" w:rsidRDefault="00D832D1">
      <w:pPr>
        <w:numPr>
          <w:ilvl w:val="0"/>
          <w:numId w:val="8"/>
        </w:numPr>
      </w:pPr>
      <w:r>
        <w:t xml:space="preserve">selecting </w:t>
      </w:r>
      <w:r w:rsidRPr="00D547CF">
        <w:rPr>
          <w:rStyle w:val="MenuOption"/>
        </w:rPr>
        <w:t>Validation</w:t>
      </w:r>
      <w:r w:rsidRPr="00D547CF">
        <w:rPr>
          <w:rStyle w:val="MenuOption"/>
          <w:rFonts w:ascii="Times New Roman" w:hAnsi="Times New Roman" w:cs="Times New Roman"/>
        </w:rPr>
        <w:t>→</w:t>
      </w:r>
      <w:r w:rsidRPr="00D547CF">
        <w:rPr>
          <w:rStyle w:val="MenuOption"/>
        </w:rPr>
        <w:t xml:space="preserve"> Validate Datamap</w:t>
      </w:r>
      <w:r>
        <w:t xml:space="preserve"> from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editor’s menu</w:t>
      </w:r>
    </w:p>
    <w:p w14:paraId="7EC9E4A0" w14:textId="77777777" w:rsidR="00C573DB" w:rsidRDefault="00D832D1">
      <w:pPr>
        <w:numPr>
          <w:ilvl w:val="0"/>
          <w:numId w:val="8"/>
        </w:numPr>
      </w:pPr>
      <w:r>
        <w:t>editing the entry in any way (e.g., renaming or specifying a range) also caused to be validated</w:t>
      </w:r>
    </w:p>
    <w:p w14:paraId="2254B83A" w14:textId="77777777" w:rsidR="00C573DB" w:rsidRDefault="00C573DB"/>
    <w:p w14:paraId="272C4457" w14:textId="595475C7" w:rsidR="00C573DB" w:rsidRDefault="00D832D1">
      <w:r>
        <w:t>In some cases, you may accidentally add unvalidated entries for your code</w:t>
      </w:r>
      <w:r w:rsidR="00710502">
        <w:t xml:space="preserve">. </w:t>
      </w:r>
      <w:r>
        <w:t xml:space="preserve">In this case, it may be convenient to select </w:t>
      </w:r>
      <w:r w:rsidRPr="005B4BEB">
        <w:rPr>
          <w:rStyle w:val="MenuOption"/>
        </w:rPr>
        <w:t>Validation</w:t>
      </w:r>
      <w:r w:rsidRPr="005B4BEB">
        <w:rPr>
          <w:rStyle w:val="MenuOption"/>
          <w:rFonts w:ascii="Times New Roman" w:hAnsi="Times New Roman" w:cs="Times New Roman"/>
        </w:rPr>
        <w:t>→</w:t>
      </w:r>
      <w:r w:rsidRPr="005B4BEB">
        <w:rPr>
          <w:rStyle w:val="MenuOption"/>
        </w:rPr>
        <w:t xml:space="preserve"> Remove </w:t>
      </w:r>
      <w:proofErr w:type="spellStart"/>
      <w:r w:rsidRPr="005B4BEB">
        <w:rPr>
          <w:rStyle w:val="MenuOption"/>
        </w:rPr>
        <w:t>NonValidated</w:t>
      </w:r>
      <w:proofErr w:type="spellEnd"/>
      <w:r>
        <w:t xml:space="preserve"> from the </w:t>
      </w:r>
      <w:proofErr w:type="spellStart"/>
      <w:r>
        <w:t>datamap</w:t>
      </w:r>
      <w:proofErr w:type="spellEnd"/>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editor’s menu.</w:t>
      </w:r>
    </w:p>
    <w:p w14:paraId="68468B14" w14:textId="77777777" w:rsidR="00C573DB" w:rsidRDefault="00C573DB"/>
    <w:p w14:paraId="7552776C" w14:textId="77777777" w:rsidR="00C573DB" w:rsidRDefault="00D832D1" w:rsidP="00B2431B">
      <w:pPr>
        <w:pStyle w:val="Heading3"/>
      </w:pPr>
      <w:bookmarkStart w:id="134" w:name="_Toc117417487"/>
      <w:r>
        <w:lastRenderedPageBreak/>
        <w:t>Example:  Datamap Generation and Validation</w:t>
      </w:r>
      <w:bookmarkEnd w:id="134"/>
    </w:p>
    <w:p w14:paraId="10A58F60" w14:textId="0D870C67" w:rsidR="00C573DB" w:rsidRDefault="006B470D">
      <w:r>
        <w:fldChar w:fldCharType="begin"/>
      </w:r>
      <w:r>
        <w:instrText xml:space="preserve"> REF _Ref117251060 \h </w:instrText>
      </w:r>
      <w:r>
        <w:fldChar w:fldCharType="separate"/>
      </w:r>
      <w:r>
        <w:t xml:space="preserve">Figure </w:t>
      </w:r>
      <w:r>
        <w:rPr>
          <w:noProof/>
        </w:rPr>
        <w:t>12</w:t>
      </w:r>
      <w:r>
        <w:fldChar w:fldCharType="end"/>
      </w:r>
      <w:r w:rsidR="00D832D1">
        <w:t xml:space="preserve"> presents a small example of generating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D832D1">
        <w:t xml:space="preserve"> entries</w:t>
      </w:r>
      <w:r w:rsidR="00710502">
        <w:t xml:space="preserve">. </w:t>
      </w:r>
      <w:r w:rsidR="00D832D1">
        <w:t>The second production in the rule editor (</w:t>
      </w:r>
      <w:r w:rsidR="00D832D1" w:rsidRPr="00DE738C">
        <w:rPr>
          <w:rStyle w:val="Computer"/>
        </w:rPr>
        <w:t>initialize-example*elaborate*small-block</w:t>
      </w:r>
      <w:r w:rsidR="00D832D1">
        <w:t>) creates a new block object on its right-hand-side</w:t>
      </w:r>
      <w:r w:rsidR="00710502">
        <w:t xml:space="preserve">. </w:t>
      </w:r>
      <w:r w:rsidR="00D832D1">
        <w:t>The block attribute and two of its constituent WMEs</w:t>
      </w:r>
      <w:r w:rsidR="0014479F">
        <w:fldChar w:fldCharType="begin"/>
      </w:r>
      <w:r w:rsidR="0014479F">
        <w:instrText xml:space="preserve"> XE "</w:instrText>
      </w:r>
      <w:r w:rsidR="0014479F" w:rsidRPr="00EA6C61">
        <w:instrText>WMEs</w:instrText>
      </w:r>
      <w:r w:rsidR="0014479F">
        <w:instrText xml:space="preserve">" </w:instrText>
      </w:r>
      <w:r w:rsidR="0014479F">
        <w:fldChar w:fldCharType="end"/>
      </w:r>
      <w:r w:rsidR="00D832D1">
        <w:t xml:space="preserve"> </w:t>
      </w:r>
      <w:r w:rsidR="00D832D1" w:rsidRPr="00CF6162">
        <w:rPr>
          <w:rFonts w:ascii="Courier New" w:hAnsi="Courier New" w:cs="Courier New"/>
        </w:rPr>
        <w:t>(color</w:t>
      </w:r>
      <w:r w:rsidR="00D832D1">
        <w:t xml:space="preserve"> and </w:t>
      </w:r>
      <w:r w:rsidR="00D832D1" w:rsidRPr="00CF6162">
        <w:rPr>
          <w:rFonts w:ascii="Courier New" w:hAnsi="Courier New" w:cs="Courier New"/>
        </w:rPr>
        <w:t>size</w:t>
      </w:r>
      <w:r w:rsidR="00D832D1">
        <w:t>) are already consistent with the datamap as was shown in Figure</w:t>
      </w:r>
      <w:r w:rsidR="00710502">
        <w:t xml:space="preserve">. </w:t>
      </w:r>
      <w:r w:rsidR="00D832D1">
        <w:t xml:space="preserve">But the </w:t>
      </w:r>
      <w:r w:rsidR="00D832D1" w:rsidRPr="00CF6162">
        <w:rPr>
          <w:rFonts w:ascii="Courier New" w:hAnsi="Courier New" w:cs="Courier New"/>
        </w:rPr>
        <w:t>creator</w:t>
      </w:r>
      <w:r w:rsidR="00D832D1">
        <w:t xml:space="preserve"> and </w:t>
      </w:r>
      <w:r w:rsidR="00D832D1" w:rsidRPr="00CF6162">
        <w:rPr>
          <w:rFonts w:ascii="Courier New" w:hAnsi="Courier New" w:cs="Courier New"/>
        </w:rPr>
        <w:t>on-top</w:t>
      </w:r>
      <w:r w:rsidR="00D832D1">
        <w:t xml:space="preserve"> attributes are new</w:t>
      </w:r>
      <w:r w:rsidR="00710502">
        <w:t xml:space="preserve">. </w:t>
      </w:r>
      <w:r w:rsidR="00D832D1">
        <w:t>The user has asked Visual Soar to generate</w:t>
      </w:r>
      <w:r w:rsidR="00353287">
        <w:fldChar w:fldCharType="begin"/>
      </w:r>
      <w:r w:rsidR="00353287">
        <w:instrText xml:space="preserve"> XE "</w:instrText>
      </w:r>
      <w:r w:rsidR="00353287" w:rsidRPr="00AA6904">
        <w:instrText>generating datamp entries</w:instrText>
      </w:r>
      <w:r w:rsidR="00353287">
        <w:instrText xml:space="preserve">" </w:instrText>
      </w:r>
      <w:r w:rsidR="00353287">
        <w:fldChar w:fldCharType="end"/>
      </w:r>
      <w:r w:rsidR="00D832D1">
        <w:t xml:space="preserve"> new entries for these WMEs and they </w:t>
      </w:r>
      <w:r w:rsidR="00695A2A">
        <w:t xml:space="preserve">now </w:t>
      </w:r>
      <w:r w:rsidR="00D832D1">
        <w:t>appear in the datamap</w:t>
      </w:r>
      <w:r w:rsidR="00695A2A">
        <w:t xml:space="preserve"> in green font</w:t>
      </w:r>
      <w:r w:rsidR="0091081F">
        <w:fldChar w:fldCharType="begin"/>
      </w:r>
      <w:r w:rsidR="0091081F">
        <w:instrText xml:space="preserve"> XE "</w:instrText>
      </w:r>
      <w:r w:rsidR="0091081F" w:rsidRPr="00311912">
        <w:instrText>green font</w:instrText>
      </w:r>
      <w:r w:rsidR="0091081F">
        <w:instrText xml:space="preserve">" </w:instrText>
      </w:r>
      <w:r w:rsidR="0091081F">
        <w:fldChar w:fldCharType="end"/>
      </w:r>
      <w:r w:rsidR="00D832D1">
        <w:t>.</w:t>
      </w:r>
    </w:p>
    <w:p w14:paraId="3A7A00F6" w14:textId="77777777" w:rsidR="00C573DB" w:rsidRDefault="00C573DB"/>
    <w:p w14:paraId="7583A1D9" w14:textId="0CB01BA0" w:rsidR="00C573DB" w:rsidRDefault="00D832D1">
      <w:r>
        <w:t xml:space="preserve">In this example, the user may decide that </w:t>
      </w:r>
      <w:r w:rsidRPr="00CF6162">
        <w:rPr>
          <w:rFonts w:ascii="Courier New" w:hAnsi="Courier New" w:cs="Courier New"/>
        </w:rPr>
        <w:t>creator</w:t>
      </w:r>
      <w:r>
        <w:t xml:space="preserve"> should be a </w:t>
      </w:r>
      <w:r w:rsidR="00E066E4">
        <w:t>s</w:t>
      </w:r>
      <w:r>
        <w:t>tring rather than an enumeration</w:t>
      </w:r>
      <w:r w:rsidR="00710502">
        <w:t xml:space="preserve">. </w:t>
      </w:r>
      <w:r>
        <w:t xml:space="preserve">So, she right clicks on that node and selects </w:t>
      </w:r>
      <w:r w:rsidRPr="00967A32">
        <w:rPr>
          <w:rStyle w:val="MenuOption"/>
        </w:rPr>
        <w:t xml:space="preserve">Change Datamap Type </w:t>
      </w:r>
      <w:r w:rsidRPr="00967A32">
        <w:rPr>
          <w:rStyle w:val="MenuOption"/>
          <w:rFonts w:ascii="Times New Roman" w:hAnsi="Times New Roman" w:cs="Times New Roman"/>
        </w:rPr>
        <w:t>→</w:t>
      </w:r>
      <w:r w:rsidRPr="00967A32">
        <w:rPr>
          <w:rStyle w:val="MenuOption"/>
        </w:rPr>
        <w:t xml:space="preserve"> to String</w:t>
      </w:r>
      <w:r w:rsidR="00710502">
        <w:t xml:space="preserve">. </w:t>
      </w:r>
      <w:r>
        <w:t>This change also auto-validates the entry.</w:t>
      </w:r>
    </w:p>
    <w:p w14:paraId="55E502C8" w14:textId="77777777" w:rsidR="00C573DB" w:rsidRDefault="00C573DB"/>
    <w:p w14:paraId="4DA8A3B9" w14:textId="52FFC930" w:rsidR="00C573DB" w:rsidRDefault="00D832D1">
      <w:r>
        <w:t>The on-top attribute should be a reference to a block object</w:t>
      </w:r>
      <w:r w:rsidR="00710502">
        <w:t xml:space="preserve">. </w:t>
      </w:r>
      <w:r>
        <w:t>The computer can’t infer that, so it’s up to the human to adjust it</w:t>
      </w:r>
      <w:r w:rsidR="00710502">
        <w:t xml:space="preserve">. </w:t>
      </w:r>
      <w:r>
        <w:t>She follows these steps to create a recursive reference:</w:t>
      </w:r>
    </w:p>
    <w:p w14:paraId="599DCDB7" w14:textId="50E5CE90" w:rsidR="00C573DB" w:rsidRDefault="00D832D1">
      <w:pPr>
        <w:numPr>
          <w:ilvl w:val="0"/>
          <w:numId w:val="9"/>
        </w:numPr>
      </w:pPr>
      <w:r>
        <w:t xml:space="preserve">Delete the empty </w:t>
      </w:r>
      <w:r w:rsidRPr="00CF6162">
        <w:rPr>
          <w:rFonts w:ascii="Courier New" w:hAnsi="Courier New" w:cs="Courier New"/>
        </w:rPr>
        <w:t>on-top</w:t>
      </w:r>
      <w:r>
        <w:t xml:space="preserve"> identifier</w:t>
      </w:r>
      <w:r w:rsidR="00A975C7">
        <w:fldChar w:fldCharType="begin"/>
      </w:r>
      <w:r w:rsidR="00A975C7">
        <w:instrText xml:space="preserve"> XE "</w:instrText>
      </w:r>
      <w:r w:rsidR="00A975C7" w:rsidRPr="007C6FA1">
        <w:instrText>identifier</w:instrText>
      </w:r>
      <w:r w:rsidR="00A975C7">
        <w:instrText xml:space="preserve">" </w:instrText>
      </w:r>
      <w:r w:rsidR="00A975C7">
        <w:fldChar w:fldCharType="end"/>
      </w:r>
      <w:r>
        <w:t xml:space="preserve"> as it will be replaced.</w:t>
      </w:r>
    </w:p>
    <w:p w14:paraId="15E9D9B2" w14:textId="43A03194" w:rsidR="00C573DB" w:rsidRDefault="00D832D1">
      <w:pPr>
        <w:numPr>
          <w:ilvl w:val="0"/>
          <w:numId w:val="9"/>
        </w:numPr>
      </w:pPr>
      <w:r>
        <w:t>Selects the block identifier</w:t>
      </w:r>
      <w:r w:rsidR="00A975C7">
        <w:fldChar w:fldCharType="begin"/>
      </w:r>
      <w:r w:rsidR="00A975C7">
        <w:instrText xml:space="preserve"> XE "</w:instrText>
      </w:r>
      <w:r w:rsidR="00A975C7" w:rsidRPr="007C6FA1">
        <w:instrText>identifier</w:instrText>
      </w:r>
      <w:r w:rsidR="00A975C7">
        <w:instrText xml:space="preserve">" </w:instrText>
      </w:r>
      <w:r w:rsidR="00A975C7">
        <w:fldChar w:fldCharType="end"/>
      </w:r>
      <w:r>
        <w:t xml:space="preserve"> and use </w:t>
      </w:r>
      <w:proofErr w:type="spellStart"/>
      <w:r>
        <w:t>Ctrl+Shift+drag</w:t>
      </w:r>
      <w:proofErr w:type="spellEnd"/>
      <w:r>
        <w:t xml:space="preserve"> to drag it to another (temporary) location in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rsidR="00710502">
        <w:t xml:space="preserve">. </w:t>
      </w:r>
      <w:r>
        <w:t>This creates a link</w:t>
      </w:r>
      <w:r w:rsidR="00642B3D">
        <w:fldChar w:fldCharType="begin"/>
      </w:r>
      <w:r w:rsidR="00642B3D">
        <w:instrText xml:space="preserve"> XE "</w:instrText>
      </w:r>
      <w:r w:rsidR="00642B3D" w:rsidRPr="00C21122">
        <w:instrText>link:datamap</w:instrText>
      </w:r>
      <w:r w:rsidR="00642B3D">
        <w:instrText xml:space="preserve">" </w:instrText>
      </w:r>
      <w:r w:rsidR="00642B3D">
        <w:fldChar w:fldCharType="end"/>
      </w:r>
      <w:r>
        <w:t xml:space="preserve"> to the block in the new location</w:t>
      </w:r>
      <w:r w:rsidR="00710502">
        <w:t xml:space="preserve">. </w:t>
      </w:r>
      <w:r>
        <w:t xml:space="preserve">Since you </w:t>
      </w:r>
      <w:r w:rsidR="005D0EEF">
        <w:t>cannot</w:t>
      </w:r>
      <w:r>
        <w:t xml:space="preserve"> create a directly recursive link</w:t>
      </w:r>
      <w:r w:rsidR="00642B3D">
        <w:fldChar w:fldCharType="begin"/>
      </w:r>
      <w:r w:rsidR="00642B3D">
        <w:instrText xml:space="preserve"> XE "</w:instrText>
      </w:r>
      <w:r w:rsidR="00642B3D" w:rsidRPr="00C21122">
        <w:instrText>link:datamap</w:instrText>
      </w:r>
      <w:r w:rsidR="00642B3D">
        <w:instrText xml:space="preserve">" </w:instrText>
      </w:r>
      <w:r w:rsidR="00642B3D">
        <w:fldChar w:fldCharType="end"/>
      </w:r>
      <w:r>
        <w:t>, it has to be temporarily placed in this new location.</w:t>
      </w:r>
    </w:p>
    <w:p w14:paraId="475150F0" w14:textId="42EBF7AC" w:rsidR="00C573DB" w:rsidRDefault="00D832D1">
      <w:pPr>
        <w:numPr>
          <w:ilvl w:val="0"/>
          <w:numId w:val="9"/>
        </w:numPr>
      </w:pPr>
      <w:r>
        <w:t>Renames the new identifier</w:t>
      </w:r>
      <w:r w:rsidR="00A975C7">
        <w:fldChar w:fldCharType="begin"/>
      </w:r>
      <w:r w:rsidR="00A975C7">
        <w:instrText xml:space="preserve"> XE "</w:instrText>
      </w:r>
      <w:r w:rsidR="00A975C7" w:rsidRPr="007C6FA1">
        <w:instrText>identifier</w:instrText>
      </w:r>
      <w:r w:rsidR="00A975C7">
        <w:instrText xml:space="preserve">" </w:instrText>
      </w:r>
      <w:r w:rsidR="00A975C7">
        <w:fldChar w:fldCharType="end"/>
      </w:r>
      <w:r>
        <w:t xml:space="preserve"> link</w:t>
      </w:r>
      <w:r w:rsidR="00642B3D">
        <w:fldChar w:fldCharType="begin"/>
      </w:r>
      <w:r w:rsidR="00642B3D">
        <w:instrText xml:space="preserve"> XE "</w:instrText>
      </w:r>
      <w:r w:rsidR="00642B3D" w:rsidRPr="00C21122">
        <w:instrText>link:datamap</w:instrText>
      </w:r>
      <w:r w:rsidR="00642B3D">
        <w:instrText xml:space="preserve">" </w:instrText>
      </w:r>
      <w:r w:rsidR="00642B3D">
        <w:fldChar w:fldCharType="end"/>
      </w:r>
      <w:r>
        <w:t xml:space="preserve"> to </w:t>
      </w:r>
      <w:r w:rsidRPr="00CF6162">
        <w:rPr>
          <w:rFonts w:ascii="Courier New" w:hAnsi="Courier New" w:cs="Courier New"/>
        </w:rPr>
        <w:t>on-top</w:t>
      </w:r>
      <w:r>
        <w:t>.</w:t>
      </w:r>
    </w:p>
    <w:p w14:paraId="159AE7C6" w14:textId="77777777" w:rsidR="00C573DB" w:rsidRDefault="00D832D1">
      <w:pPr>
        <w:numPr>
          <w:ilvl w:val="0"/>
          <w:numId w:val="9"/>
        </w:numPr>
      </w:pPr>
      <w:r>
        <w:t>Drag the copy back inside the block and drops it there</w:t>
      </w:r>
    </w:p>
    <w:p w14:paraId="72BA4F93" w14:textId="17FD822D" w:rsidR="00C573DB" w:rsidRDefault="00D832D1">
      <w:pPr>
        <w:numPr>
          <w:ilvl w:val="0"/>
          <w:numId w:val="9"/>
        </w:numPr>
      </w:pPr>
      <w:r>
        <w:t>Re-run the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check to verify that all is working.</w:t>
      </w:r>
    </w:p>
    <w:p w14:paraId="708BA087" w14:textId="77777777" w:rsidR="00C573DB" w:rsidRDefault="00C573DB"/>
    <w:p w14:paraId="61F0B68B" w14:textId="77777777" w:rsidR="00C23B70" w:rsidRDefault="00D832D1" w:rsidP="00C23B70">
      <w:pPr>
        <w:keepNext/>
        <w:jc w:val="center"/>
      </w:pPr>
      <w:r>
        <w:rPr>
          <w:noProof/>
        </w:rPr>
        <w:drawing>
          <wp:inline distT="0" distB="0" distL="0" distR="0" wp14:anchorId="5B1F9419" wp14:editId="05C9979C">
            <wp:extent cx="5120640" cy="3355975"/>
            <wp:effectExtent l="0" t="0" r="0" b="0"/>
            <wp:docPr id="2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5120640" cy="3355975"/>
                    </a:xfrm>
                    <a:prstGeom prst="rect">
                      <a:avLst/>
                    </a:prstGeom>
                  </pic:spPr>
                </pic:pic>
              </a:graphicData>
            </a:graphic>
          </wp:inline>
        </w:drawing>
      </w:r>
    </w:p>
    <w:p w14:paraId="379A4B10" w14:textId="21637D2B" w:rsidR="00C573DB" w:rsidRDefault="00C23B70" w:rsidP="00C23B70">
      <w:pPr>
        <w:pStyle w:val="Caption"/>
        <w:ind w:left="720" w:firstLine="270"/>
      </w:pPr>
      <w:bookmarkStart w:id="135" w:name="_Ref117251060"/>
      <w:bookmarkStart w:id="136" w:name="_Toc117252228"/>
      <w:r>
        <w:t xml:space="preserve">Figure </w:t>
      </w:r>
      <w:r w:rsidR="004F4C16">
        <w:fldChar w:fldCharType="begin"/>
      </w:r>
      <w:r w:rsidR="004F4C16">
        <w:instrText xml:space="preserve"> SEQ Figure \* ARABIC </w:instrText>
      </w:r>
      <w:r w:rsidR="004F4C16">
        <w:fldChar w:fldCharType="separate"/>
      </w:r>
      <w:r w:rsidR="00A85949">
        <w:rPr>
          <w:noProof/>
        </w:rPr>
        <w:t>12</w:t>
      </w:r>
      <w:r w:rsidR="004F4C16">
        <w:rPr>
          <w:noProof/>
        </w:rPr>
        <w:fldChar w:fldCharType="end"/>
      </w:r>
      <w:bookmarkEnd w:id="135"/>
      <w:r>
        <w:t>: Example of generating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entries</w:t>
      </w:r>
      <w:bookmarkEnd w:id="136"/>
    </w:p>
    <w:p w14:paraId="353E6D92" w14:textId="77777777" w:rsidR="00C573DB" w:rsidRDefault="00C573DB"/>
    <w:p w14:paraId="3CDF90EF" w14:textId="77777777" w:rsidR="0026085B" w:rsidRDefault="0026085B">
      <w:r>
        <w:br w:type="page"/>
      </w:r>
    </w:p>
    <w:p w14:paraId="36FE3BD4" w14:textId="1412048C" w:rsidR="00C573DB" w:rsidRDefault="006B470D">
      <w:r>
        <w:lastRenderedPageBreak/>
        <w:fldChar w:fldCharType="begin"/>
      </w:r>
      <w:r>
        <w:instrText xml:space="preserve"> REF _Ref117251076 \h </w:instrText>
      </w:r>
      <w:r>
        <w:fldChar w:fldCharType="separate"/>
      </w:r>
      <w:r>
        <w:t xml:space="preserve">Figure </w:t>
      </w:r>
      <w:r>
        <w:rPr>
          <w:noProof/>
        </w:rPr>
        <w:t>13</w:t>
      </w:r>
      <w:r>
        <w:fldChar w:fldCharType="end"/>
      </w:r>
      <w:r w:rsidR="00D832D1">
        <w:t xml:space="preserve"> shows the result of the modifications</w:t>
      </w:r>
      <w:r w:rsidR="00710502">
        <w:t xml:space="preserve">. </w:t>
      </w:r>
      <w:r w:rsidR="00D832D1">
        <w:t xml:space="preserve">In this figure, the recursive </w:t>
      </w:r>
      <w:r w:rsidR="00D832D1" w:rsidRPr="00CF6162">
        <w:rPr>
          <w:rFonts w:ascii="Courier New" w:hAnsi="Courier New" w:cs="Courier New"/>
        </w:rPr>
        <w:t>on-top</w:t>
      </w:r>
      <w:r w:rsidR="00D832D1">
        <w:t xml:space="preserve"> link</w:t>
      </w:r>
      <w:r w:rsidR="00642B3D">
        <w:fldChar w:fldCharType="begin"/>
      </w:r>
      <w:r w:rsidR="00642B3D">
        <w:instrText xml:space="preserve"> XE "</w:instrText>
      </w:r>
      <w:r w:rsidR="00642B3D" w:rsidRPr="00C21122">
        <w:instrText>link:datamap</w:instrText>
      </w:r>
      <w:r w:rsidR="00642B3D">
        <w:instrText xml:space="preserve">" </w:instrText>
      </w:r>
      <w:r w:rsidR="00642B3D">
        <w:fldChar w:fldCharType="end"/>
      </w:r>
      <w:r w:rsidR="00D832D1">
        <w:t xml:space="preserve"> has been expanded multiple times to show its nature.</w:t>
      </w:r>
    </w:p>
    <w:p w14:paraId="621C70E8" w14:textId="782468B7" w:rsidR="00C23B70" w:rsidRDefault="00C23B70"/>
    <w:p w14:paraId="79B52E77" w14:textId="77777777" w:rsidR="00C23B70" w:rsidRDefault="00C23B70" w:rsidP="00C23B70">
      <w:pPr>
        <w:keepNext/>
        <w:jc w:val="center"/>
      </w:pPr>
      <w:r>
        <w:rPr>
          <w:noProof/>
        </w:rPr>
        <w:drawing>
          <wp:inline distT="0" distB="0" distL="0" distR="0" wp14:anchorId="218423C5" wp14:editId="21C9F8E4">
            <wp:extent cx="5120640" cy="3355975"/>
            <wp:effectExtent l="0" t="0" r="0" b="0"/>
            <wp:docPr id="2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7"/>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5120640" cy="3355975"/>
                    </a:xfrm>
                    <a:prstGeom prst="rect">
                      <a:avLst/>
                    </a:prstGeom>
                  </pic:spPr>
                </pic:pic>
              </a:graphicData>
            </a:graphic>
          </wp:inline>
        </w:drawing>
      </w:r>
    </w:p>
    <w:p w14:paraId="27D23F06" w14:textId="135DFEE2" w:rsidR="00C23B70" w:rsidRDefault="00C23B70" w:rsidP="00C23B70">
      <w:pPr>
        <w:pStyle w:val="Caption"/>
        <w:ind w:left="709" w:firstLine="281"/>
      </w:pPr>
      <w:bookmarkStart w:id="137" w:name="_Ref117251076"/>
      <w:bookmarkStart w:id="138" w:name="_Toc117252229"/>
      <w:r>
        <w:t xml:space="preserve">Figure </w:t>
      </w:r>
      <w:r w:rsidR="004F4C16">
        <w:fldChar w:fldCharType="begin"/>
      </w:r>
      <w:r w:rsidR="004F4C16">
        <w:instrText xml:space="preserve"> SEQ Figure \* ARABIC </w:instrText>
      </w:r>
      <w:r w:rsidR="004F4C16">
        <w:fldChar w:fldCharType="separate"/>
      </w:r>
      <w:r w:rsidR="00A85949">
        <w:rPr>
          <w:noProof/>
        </w:rPr>
        <w:t>13</w:t>
      </w:r>
      <w:r w:rsidR="004F4C16">
        <w:rPr>
          <w:noProof/>
        </w:rPr>
        <w:fldChar w:fldCharType="end"/>
      </w:r>
      <w:bookmarkEnd w:id="137"/>
      <w:r>
        <w:t>: Result of validating datamap</w:t>
      </w:r>
      <w:r w:rsidR="00F41A19">
        <w:fldChar w:fldCharType="begin"/>
      </w:r>
      <w:r w:rsidR="00F41A19">
        <w:instrText xml:space="preserve"> XE "</w:instrText>
      </w:r>
      <w:r w:rsidR="00F41A19" w:rsidRPr="001D7990">
        <w:instrText>datamap</w:instrText>
      </w:r>
      <w:r w:rsidR="00F41A19">
        <w:instrText xml:space="preserve">" </w:instrText>
      </w:r>
      <w:r w:rsidR="00F41A19">
        <w:fldChar w:fldCharType="end"/>
      </w:r>
      <w:r>
        <w:t xml:space="preserve"> entries</w:t>
      </w:r>
      <w:bookmarkEnd w:id="138"/>
    </w:p>
    <w:p w14:paraId="764E120E" w14:textId="77777777" w:rsidR="00C23B70" w:rsidRDefault="00C23B70"/>
    <w:p w14:paraId="1408B2CA" w14:textId="77777777" w:rsidR="00C23B70" w:rsidRDefault="00C23B70">
      <w:pPr>
        <w:rPr>
          <w:rFonts w:ascii="Liberation Sans" w:hAnsi="Liberation Sans"/>
          <w:b/>
          <w:bCs/>
          <w:sz w:val="28"/>
          <w:szCs w:val="28"/>
        </w:rPr>
      </w:pPr>
      <w:r>
        <w:br w:type="page"/>
      </w:r>
    </w:p>
    <w:p w14:paraId="4CDC6A74" w14:textId="0009D3A3" w:rsidR="00C573DB" w:rsidRDefault="00D832D1" w:rsidP="00B2431B">
      <w:pPr>
        <w:pStyle w:val="Heading2"/>
      </w:pPr>
      <w:bookmarkStart w:id="139" w:name="_Toc117417488"/>
      <w:r>
        <w:lastRenderedPageBreak/>
        <w:t>Chapter 4:  Debugger Interface</w:t>
      </w:r>
      <w:bookmarkEnd w:id="139"/>
    </w:p>
    <w:p w14:paraId="3EECCBC4" w14:textId="77777777" w:rsidR="00C573DB" w:rsidRDefault="00C573DB"/>
    <w:p w14:paraId="1D520010" w14:textId="01AA8A43" w:rsidR="00C573DB" w:rsidRDefault="00D832D1">
      <w:r>
        <w:t>Visual Soar can connect to a running Soar Java Debugger process to send and receive data as the agent is running</w:t>
      </w:r>
      <w:r w:rsidR="00710502">
        <w:t xml:space="preserve">. </w:t>
      </w:r>
      <w:r>
        <w:t>This chapter discusses how to use this interface.</w:t>
      </w:r>
    </w:p>
    <w:p w14:paraId="6DD921D4" w14:textId="77777777" w:rsidR="00C573DB" w:rsidRDefault="00C573DB"/>
    <w:p w14:paraId="3DF3AED0" w14:textId="77777777" w:rsidR="00C573DB" w:rsidRDefault="00D832D1" w:rsidP="00B2431B">
      <w:pPr>
        <w:pStyle w:val="Heading3"/>
      </w:pPr>
      <w:bookmarkStart w:id="140" w:name="_Toc117417489"/>
      <w:r>
        <w:t>Connecting</w:t>
      </w:r>
      <w:bookmarkEnd w:id="140"/>
    </w:p>
    <w:p w14:paraId="5F264129" w14:textId="7FF75E94" w:rsidR="00C573DB" w:rsidRDefault="00D832D1">
      <w:r>
        <w:t>First, Visual Soar must connect to the debugger</w:t>
      </w:r>
      <w:r w:rsidR="00602850">
        <w:fldChar w:fldCharType="begin"/>
      </w:r>
      <w:r w:rsidR="00602850">
        <w:instrText xml:space="preserve"> XE "</w:instrText>
      </w:r>
      <w:r w:rsidR="00602850" w:rsidRPr="004F0DEE">
        <w:instrText>debugger</w:instrText>
      </w:r>
      <w:r w:rsidR="00602850">
        <w:instrText xml:space="preserve">" </w:instrText>
      </w:r>
      <w:r w:rsidR="00602850">
        <w:fldChar w:fldCharType="end"/>
      </w:r>
      <w:r w:rsidR="00710502">
        <w:t xml:space="preserve">. </w:t>
      </w:r>
      <w:r>
        <w:t>Follow these steps:</w:t>
      </w:r>
    </w:p>
    <w:p w14:paraId="599EA22D" w14:textId="6ADB6BB0" w:rsidR="00C573DB" w:rsidRDefault="00D832D1">
      <w:pPr>
        <w:numPr>
          <w:ilvl w:val="0"/>
          <w:numId w:val="11"/>
        </w:numPr>
      </w:pPr>
      <w:r>
        <w:t>Both Visual Soar and the Soar Java Debugger must be running</w:t>
      </w:r>
      <w:r w:rsidR="00710502">
        <w:t xml:space="preserve">. </w:t>
      </w:r>
    </w:p>
    <w:p w14:paraId="35C081D9" w14:textId="05B5EA24" w:rsidR="00C573DB" w:rsidRDefault="00D832D1">
      <w:pPr>
        <w:numPr>
          <w:ilvl w:val="0"/>
          <w:numId w:val="11"/>
        </w:numPr>
      </w:pPr>
      <w:r>
        <w:t xml:space="preserve">Select </w:t>
      </w:r>
      <w:r w:rsidRPr="00F80D8D">
        <w:rPr>
          <w:rStyle w:val="MenuOption"/>
        </w:rPr>
        <w:t xml:space="preserve">Soar Runtime </w:t>
      </w:r>
      <w:r w:rsidRPr="00F80D8D">
        <w:rPr>
          <w:rStyle w:val="MenuOption"/>
          <w:rFonts w:ascii="Times New Roman" w:hAnsi="Times New Roman" w:cs="Times New Roman"/>
        </w:rPr>
        <w:t>→</w:t>
      </w:r>
      <w:r w:rsidRPr="00F80D8D">
        <w:rPr>
          <w:rStyle w:val="MenuOption"/>
        </w:rPr>
        <w:t xml:space="preserve"> Connect</w:t>
      </w:r>
      <w:r>
        <w:t xml:space="preserve"> from Visual Soar’s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rsidR="00710502">
        <w:t xml:space="preserve">. </w:t>
      </w:r>
    </w:p>
    <w:p w14:paraId="35423215" w14:textId="77777777" w:rsidR="00C573DB" w:rsidRDefault="00C573DB">
      <w:pPr>
        <w:ind w:left="720"/>
      </w:pPr>
    </w:p>
    <w:p w14:paraId="478817B6" w14:textId="7E47BE8D" w:rsidR="00C573DB" w:rsidRDefault="00D832D1">
      <w:r>
        <w:t>This connection succeeds silently</w:t>
      </w:r>
      <w:r w:rsidR="00710502">
        <w:t xml:space="preserve">. </w:t>
      </w:r>
      <w:r>
        <w:t xml:space="preserve">If it was successful, the only indication of success is that the remaining options in the </w:t>
      </w:r>
      <w:r w:rsidRPr="00AD7404">
        <w:rPr>
          <w:rStyle w:val="MenuOption"/>
        </w:rPr>
        <w:t>Soar Runtime</w:t>
      </w:r>
      <w:r>
        <w:t xml:space="preserve"> menu are no longer disabled (</w:t>
      </w:r>
      <w:r w:rsidR="00A85949">
        <w:t xml:space="preserve">see </w:t>
      </w:r>
      <w:r w:rsidR="00A85949">
        <w:fldChar w:fldCharType="begin"/>
      </w:r>
      <w:r w:rsidR="00A85949">
        <w:instrText xml:space="preserve"> REF _Ref117266507 \h </w:instrText>
      </w:r>
      <w:r w:rsidR="00A85949">
        <w:fldChar w:fldCharType="separate"/>
      </w:r>
      <w:r w:rsidR="00A85949">
        <w:t xml:space="preserve">Figure </w:t>
      </w:r>
      <w:r w:rsidR="00A85949">
        <w:rPr>
          <w:noProof/>
        </w:rPr>
        <w:t>14</w:t>
      </w:r>
      <w:r w:rsidR="00A85949">
        <w:fldChar w:fldCharType="end"/>
      </w:r>
      <w:r>
        <w:t>)</w:t>
      </w:r>
      <w:r w:rsidR="00710502">
        <w:t xml:space="preserve">. </w:t>
      </w:r>
      <w:r>
        <w:t>If the connection fails you will typically receive an error message</w:t>
      </w:r>
      <w:r w:rsidR="00710502">
        <w:t xml:space="preserve">. </w:t>
      </w:r>
      <w:r>
        <w:t>See the Troubleshooting section</w:t>
      </w:r>
      <w:r w:rsidR="00F10E1D">
        <w:t>s</w:t>
      </w:r>
      <w:r>
        <w:t xml:space="preserve"> below.</w:t>
      </w:r>
    </w:p>
    <w:p w14:paraId="3A80E9ED" w14:textId="7E9AFBE4" w:rsidR="00A85949" w:rsidRDefault="00A85949"/>
    <w:p w14:paraId="7997CA29" w14:textId="0EEE7047" w:rsidR="00A85949" w:rsidRDefault="00F10E1D" w:rsidP="00A85949">
      <w:pPr>
        <w:keepNext/>
        <w:jc w:val="center"/>
      </w:pPr>
      <w:r>
        <w:rPr>
          <w:noProof/>
        </w:rPr>
        <mc:AlternateContent>
          <mc:Choice Requires="wps">
            <w:drawing>
              <wp:anchor distT="0" distB="0" distL="114300" distR="114300" simplePos="0" relativeHeight="251685888" behindDoc="0" locked="0" layoutInCell="1" allowOverlap="1" wp14:anchorId="6C5611C2" wp14:editId="6D65274B">
                <wp:simplePos x="0" y="0"/>
                <wp:positionH relativeFrom="column">
                  <wp:posOffset>2771255</wp:posOffset>
                </wp:positionH>
                <wp:positionV relativeFrom="paragraph">
                  <wp:posOffset>507035</wp:posOffset>
                </wp:positionV>
                <wp:extent cx="279071" cy="0"/>
                <wp:effectExtent l="0" t="95250" r="0" b="114300"/>
                <wp:wrapNone/>
                <wp:docPr id="3" name="Straight Arrow Connector 3"/>
                <wp:cNvGraphicFramePr/>
                <a:graphic xmlns:a="http://schemas.openxmlformats.org/drawingml/2006/main">
                  <a:graphicData uri="http://schemas.microsoft.com/office/word/2010/wordprocessingShape">
                    <wps:wsp>
                      <wps:cNvCnPr/>
                      <wps:spPr>
                        <a:xfrm>
                          <a:off x="0" y="0"/>
                          <a:ext cx="279071" cy="0"/>
                        </a:xfrm>
                        <a:prstGeom prst="straightConnector1">
                          <a:avLst/>
                        </a:prstGeom>
                        <a:ln w="47625">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sdtdh="http://schemas.microsoft.com/office/word/2020/wordml/sdtdatahash">
            <w:pict>
              <v:shapetype w14:anchorId="2B7C6E8F" id="_x0000_t32" coordsize="21600,21600" o:spt="32" o:oned="t" path="m,l21600,21600e" filled="f">
                <v:path arrowok="t" fillok="f" o:connecttype="none"/>
                <o:lock v:ext="edit" shapetype="t"/>
              </v:shapetype>
              <v:shape id="Straight Arrow Connector 3" o:spid="_x0000_s1026" type="#_x0000_t32" style="position:absolute;margin-left:218.2pt;margin-top:39.9pt;width:21.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" strokecolor="#ed7d31 [3205]" strokeweight="3.75pt">
                <v:stroke endarrow="block" joinstyle="miter"/>
              </v:shape>
            </w:pict>
          </mc:Fallback>
        </mc:AlternateContent>
      </w:r>
      <w:r w:rsidR="00A85949">
        <w:rPr>
          <w:noProof/>
        </w:rPr>
        <w:drawing>
          <wp:inline distT="0" distB="0" distL="0" distR="0" wp14:anchorId="42012FF3" wp14:editId="70488760">
            <wp:extent cx="3295403" cy="1035679"/>
            <wp:effectExtent l="0" t="0" r="63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295403" cy="1035679"/>
                    </a:xfrm>
                    <a:prstGeom prst="rect">
                      <a:avLst/>
                    </a:prstGeom>
                  </pic:spPr>
                </pic:pic>
              </a:graphicData>
            </a:graphic>
          </wp:inline>
        </w:drawing>
      </w:r>
    </w:p>
    <w:p w14:paraId="1ABE4F05" w14:textId="61705660" w:rsidR="00A85949" w:rsidRDefault="00A85949" w:rsidP="00A85949">
      <w:pPr>
        <w:pStyle w:val="Caption"/>
        <w:jc w:val="center"/>
      </w:pPr>
      <w:bookmarkStart w:id="141" w:name="_Ref117266507"/>
      <w:r>
        <w:t xml:space="preserve">Figure </w:t>
      </w:r>
      <w:r w:rsidR="004F4C16">
        <w:fldChar w:fldCharType="begin"/>
      </w:r>
      <w:r w:rsidR="004F4C16">
        <w:instrText xml:space="preserve"> SEQ Figure \* ARABIC </w:instrText>
      </w:r>
      <w:r w:rsidR="004F4C16">
        <w:fldChar w:fldCharType="separate"/>
      </w:r>
      <w:r>
        <w:rPr>
          <w:noProof/>
        </w:rPr>
        <w:t>14</w:t>
      </w:r>
      <w:r w:rsidR="004F4C16">
        <w:rPr>
          <w:noProof/>
        </w:rPr>
        <w:fldChar w:fldCharType="end"/>
      </w:r>
      <w:bookmarkEnd w:id="141"/>
      <w:r>
        <w:t>: Change in Soar Runtime Menu after Connect</w:t>
      </w:r>
    </w:p>
    <w:p w14:paraId="4B0270EA" w14:textId="77777777" w:rsidR="00C573DB" w:rsidRDefault="00C573DB"/>
    <w:p w14:paraId="5C7D8AE3" w14:textId="6ADC7051" w:rsidR="00C573DB" w:rsidRDefault="00D832D1" w:rsidP="00B2431B">
      <w:pPr>
        <w:pStyle w:val="Heading3"/>
      </w:pPr>
      <w:bookmarkStart w:id="142" w:name="_Toc117417490"/>
      <w:r>
        <w:t>Troubleshooting</w:t>
      </w:r>
      <w:r w:rsidR="00F10E1D">
        <w:fldChar w:fldCharType="begin"/>
      </w:r>
      <w:r w:rsidR="00F10E1D">
        <w:instrText xml:space="preserve"> XE "</w:instrText>
      </w:r>
      <w:r w:rsidR="00F10E1D" w:rsidRPr="00EE5235">
        <w:instrText>troubleshooting</w:instrText>
      </w:r>
      <w:r w:rsidR="00F10E1D">
        <w:instrText xml:space="preserve">" </w:instrText>
      </w:r>
      <w:r w:rsidR="00F10E1D">
        <w:fldChar w:fldCharType="end"/>
      </w:r>
      <w:r>
        <w:t>: Error connecting to remove kernel</w:t>
      </w:r>
      <w:bookmarkEnd w:id="142"/>
    </w:p>
    <w:p w14:paraId="35C28846" w14:textId="77777777" w:rsidR="00C573DB" w:rsidRDefault="00D832D1">
      <w:r>
        <w:t xml:space="preserve">When connection fails, you may see this message:  </w:t>
      </w:r>
    </w:p>
    <w:p w14:paraId="02F2B05D" w14:textId="77777777" w:rsidR="00C573DB" w:rsidRDefault="00C573DB"/>
    <w:p w14:paraId="3364857A" w14:textId="649A166C" w:rsidR="00C573DB" w:rsidRDefault="00AA7620">
      <w:r>
        <w:rPr>
          <w:noProof/>
        </w:rPr>
        <mc:AlternateContent>
          <mc:Choice Requires="wps">
            <w:drawing>
              <wp:anchor distT="0" distB="0" distL="114300" distR="114300" simplePos="0" relativeHeight="251667456" behindDoc="0" locked="0" layoutInCell="1" allowOverlap="1" wp14:anchorId="04B3B2C8" wp14:editId="5C5E05AA">
                <wp:simplePos x="0" y="0"/>
                <wp:positionH relativeFrom="column">
                  <wp:posOffset>2251710</wp:posOffset>
                </wp:positionH>
                <wp:positionV relativeFrom="paragraph">
                  <wp:posOffset>743585</wp:posOffset>
                </wp:positionV>
                <wp:extent cx="1828800" cy="502920"/>
                <wp:effectExtent l="0" t="0" r="0" b="4445"/>
                <wp:wrapTopAndBottom/>
                <wp:docPr id="3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DE54A1" w14:textId="7288FDCD" w:rsidR="00EB0741" w:rsidRPr="00CC3A49" w:rsidRDefault="00EB0741" w:rsidP="001E32CC">
                            <w:pPr>
                              <w:pStyle w:val="Caption"/>
                              <w:rPr>
                                <w:noProof/>
                              </w:rPr>
                            </w:pPr>
                            <w:bookmarkStart w:id="143" w:name="_Toc117252230"/>
                            <w:r>
                              <w:t xml:space="preserve">Figure </w:t>
                            </w:r>
                            <w:r w:rsidR="004F4C16">
                              <w:fldChar w:fldCharType="begin"/>
                            </w:r>
                            <w:r w:rsidR="004F4C16">
                              <w:instrText xml:space="preserve"> SEQ Figure \* ARABIC </w:instrText>
                            </w:r>
                            <w:r w:rsidR="004F4C16">
                              <w:fldChar w:fldCharType="separate"/>
                            </w:r>
                            <w:r w:rsidR="00A85949">
                              <w:rPr>
                                <w:noProof/>
                              </w:rPr>
                              <w:t>15</w:t>
                            </w:r>
                            <w:r w:rsidR="004F4C16">
                              <w:rPr>
                                <w:noProof/>
                              </w:rPr>
                              <w:fldChar w:fldCharType="end"/>
                            </w:r>
                            <w:r>
                              <w:t>: Error connecting to remote kernel</w:t>
                            </w:r>
                            <w:bookmarkEnd w:id="14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B3B2C8" id="Text Box 33" o:spid="_x0000_s1040" type="#_x0000_t202" style="position:absolute;margin-left:177.3pt;margin-top:58.55pt;width:2in;height:3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" stroked="f">
                <v:textbox style="mso-fit-shape-to-text:t" inset="0,0,0,0">
                  <w:txbxContent>
                    <w:p w14:paraId="7CDE54A1" w14:textId="7288FDCD" w:rsidR="00EB0741" w:rsidRPr="00CC3A49" w:rsidRDefault="00EB0741" w:rsidP="001E32CC">
                      <w:pPr>
                        <w:pStyle w:val="Caption"/>
                        <w:rPr>
                          <w:noProof/>
                        </w:rPr>
                      </w:pPr>
                      <w:bookmarkStart w:id="144" w:name="_Toc117252230"/>
                      <w:r>
                        <w:t xml:space="preserve">Figure </w:t>
                      </w:r>
                      <w:r w:rsidR="004F4C16">
                        <w:fldChar w:fldCharType="begin"/>
                      </w:r>
                      <w:r w:rsidR="004F4C16">
                        <w:instrText xml:space="preserve"> SEQ Figure \* ARABIC </w:instrText>
                      </w:r>
                      <w:r w:rsidR="004F4C16">
                        <w:fldChar w:fldCharType="separate"/>
                      </w:r>
                      <w:r w:rsidR="00A85949">
                        <w:rPr>
                          <w:noProof/>
                        </w:rPr>
                        <w:t>15</w:t>
                      </w:r>
                      <w:r w:rsidR="004F4C16">
                        <w:rPr>
                          <w:noProof/>
                        </w:rPr>
                        <w:fldChar w:fldCharType="end"/>
                      </w:r>
                      <w:r>
                        <w:t>: Error connecting to remote kernel</w:t>
                      </w:r>
                      <w:bookmarkEnd w:id="144"/>
                    </w:p>
                  </w:txbxContent>
                </v:textbox>
                <w10:wrap type="topAndBottom"/>
              </v:shape>
            </w:pict>
          </mc:Fallback>
        </mc:AlternateContent>
      </w:r>
      <w:r w:rsidR="00D832D1">
        <w:rPr>
          <w:noProof/>
        </w:rPr>
        <w:drawing>
          <wp:anchor distT="0" distB="0" distL="0" distR="0" simplePos="0" relativeHeight="251642880" behindDoc="0" locked="0" layoutInCell="1" allowOverlap="1" wp14:anchorId="00F75BFE" wp14:editId="1E0C2580">
            <wp:simplePos x="0" y="0"/>
            <wp:positionH relativeFrom="column">
              <wp:align>center</wp:align>
            </wp:positionH>
            <wp:positionV relativeFrom="paragraph">
              <wp:posOffset>635</wp:posOffset>
            </wp:positionV>
            <wp:extent cx="1828800" cy="685800"/>
            <wp:effectExtent l="0" t="0" r="0" b="0"/>
            <wp:wrapTopAndBottom/>
            <wp:docPr id="30"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pic:cNvPicPr>
                      <a:picLocks noChangeAspect="1" noChangeArrowheads="1"/>
                    </pic:cNvPicPr>
                  </pic:nvPicPr>
                  <pic:blipFill>
                    <a:blip r:embed="rId51"/>
                    <a:stretch>
                      <a:fillRect/>
                    </a:stretch>
                  </pic:blipFill>
                  <pic:spPr bwMode="auto">
                    <a:xfrm>
                      <a:off x="0" y="0"/>
                      <a:ext cx="1828800" cy="685800"/>
                    </a:xfrm>
                    <a:prstGeom prst="rect">
                      <a:avLst/>
                    </a:prstGeom>
                  </pic:spPr>
                </pic:pic>
              </a:graphicData>
            </a:graphic>
          </wp:anchor>
        </w:drawing>
      </w:r>
    </w:p>
    <w:p w14:paraId="32615AD0" w14:textId="43F45EFA" w:rsidR="00C573DB" w:rsidRDefault="00D832D1">
      <w:r>
        <w:t>This indicates that the Soar Java Debugger is not responding</w:t>
      </w:r>
      <w:r w:rsidR="00710502">
        <w:t xml:space="preserve">. </w:t>
      </w:r>
      <w:r>
        <w:t>Verify that your debugger</w:t>
      </w:r>
      <w:r w:rsidR="00602850">
        <w:fldChar w:fldCharType="begin"/>
      </w:r>
      <w:r w:rsidR="00602850">
        <w:instrText xml:space="preserve"> XE "</w:instrText>
      </w:r>
      <w:r w:rsidR="00602850" w:rsidRPr="004F0DEE">
        <w:instrText>debugger</w:instrText>
      </w:r>
      <w:r w:rsidR="00602850">
        <w:instrText xml:space="preserve">" </w:instrText>
      </w:r>
      <w:r w:rsidR="00602850">
        <w:fldChar w:fldCharType="end"/>
      </w:r>
      <w:r>
        <w:t xml:space="preserve"> is running</w:t>
      </w:r>
      <w:r w:rsidR="00710502">
        <w:t xml:space="preserve">. </w:t>
      </w:r>
      <w:r>
        <w:t>Then verify that any firewall software you have installed is not interfering with local connections between apps.</w:t>
      </w:r>
    </w:p>
    <w:p w14:paraId="130246E6" w14:textId="77777777" w:rsidR="00C573DB" w:rsidRDefault="00C573DB"/>
    <w:p w14:paraId="5966ADEF" w14:textId="77777777" w:rsidR="00C573DB" w:rsidRDefault="00D832D1" w:rsidP="00B2431B">
      <w:pPr>
        <w:pStyle w:val="Heading3"/>
      </w:pPr>
      <w:bookmarkStart w:id="145" w:name="_Toc117417491"/>
      <w:r>
        <w:t>Troubleshooting:  Exception when initializing the SML library</w:t>
      </w:r>
      <w:bookmarkEnd w:id="145"/>
    </w:p>
    <w:p w14:paraId="4A1303A6" w14:textId="77777777" w:rsidR="00C573DB" w:rsidRDefault="00D832D1">
      <w:r>
        <w:t>When connection fails, you may see this message:</w:t>
      </w:r>
    </w:p>
    <w:p w14:paraId="567FE154" w14:textId="77777777" w:rsidR="00C573DB" w:rsidRDefault="00C573DB"/>
    <w:p w14:paraId="02F42E2F" w14:textId="33964391" w:rsidR="00C573DB" w:rsidRDefault="00AA7620" w:rsidP="001E32CC">
      <w:pPr>
        <w:jc w:val="center"/>
      </w:pPr>
      <w:r>
        <w:rPr>
          <w:noProof/>
        </w:rPr>
        <w:lastRenderedPageBreak/>
        <mc:AlternateContent>
          <mc:Choice Requires="wps">
            <w:drawing>
              <wp:anchor distT="0" distB="0" distL="114300" distR="114300" simplePos="0" relativeHeight="251668480" behindDoc="0" locked="0" layoutInCell="1" allowOverlap="1" wp14:anchorId="2D908B18" wp14:editId="530751B3">
                <wp:simplePos x="0" y="0"/>
                <wp:positionH relativeFrom="column">
                  <wp:posOffset>880110</wp:posOffset>
                </wp:positionH>
                <wp:positionV relativeFrom="paragraph">
                  <wp:posOffset>734695</wp:posOffset>
                </wp:positionV>
                <wp:extent cx="4572000" cy="327660"/>
                <wp:effectExtent l="0" t="1270" r="0" b="4445"/>
                <wp:wrapSquare wrapText="largest"/>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34EF16" w14:textId="436C0956" w:rsidR="00EB0741" w:rsidRPr="005E38B8" w:rsidRDefault="00EB0741" w:rsidP="001E32CC">
                            <w:pPr>
                              <w:pStyle w:val="Caption"/>
                              <w:rPr>
                                <w:noProof/>
                              </w:rPr>
                            </w:pPr>
                            <w:bookmarkStart w:id="146" w:name="_Toc117252231"/>
                            <w:r>
                              <w:t xml:space="preserve">Figure </w:t>
                            </w:r>
                            <w:r w:rsidR="004F4C16">
                              <w:fldChar w:fldCharType="begin"/>
                            </w:r>
                            <w:r w:rsidR="004F4C16">
                              <w:instrText xml:space="preserve"> SEQ Figure \* ARABIC </w:instrText>
                            </w:r>
                            <w:r w:rsidR="004F4C16">
                              <w:fldChar w:fldCharType="separate"/>
                            </w:r>
                            <w:r w:rsidR="00A85949">
                              <w:rPr>
                                <w:noProof/>
                              </w:rPr>
                              <w:t>16</w:t>
                            </w:r>
                            <w:r w:rsidR="004F4C16">
                              <w:rPr>
                                <w:noProof/>
                              </w:rPr>
                              <w:fldChar w:fldCharType="end"/>
                            </w:r>
                            <w:r>
                              <w:t xml:space="preserve">: </w:t>
                            </w:r>
                            <w:r w:rsidRPr="00D34600">
                              <w:t>Exception when initializing the SML library</w:t>
                            </w:r>
                            <w:bookmarkEnd w:id="14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908B18" id="Text Box 34" o:spid="_x0000_s1041" type="#_x0000_t202" style="position:absolute;left:0;text-align:left;margin-left:69.3pt;margin-top:57.85pt;width:5in;height:2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" stroked="f">
                <v:textbox style="mso-fit-shape-to-text:t" inset="0,0,0,0">
                  <w:txbxContent>
                    <w:p w14:paraId="1D34EF16" w14:textId="436C0956" w:rsidR="00EB0741" w:rsidRPr="005E38B8" w:rsidRDefault="00EB0741" w:rsidP="001E32CC">
                      <w:pPr>
                        <w:pStyle w:val="Caption"/>
                        <w:rPr>
                          <w:noProof/>
                        </w:rPr>
                      </w:pPr>
                      <w:bookmarkStart w:id="147" w:name="_Toc117252231"/>
                      <w:r>
                        <w:t xml:space="preserve">Figure </w:t>
                      </w:r>
                      <w:r w:rsidR="004F4C16">
                        <w:fldChar w:fldCharType="begin"/>
                      </w:r>
                      <w:r w:rsidR="004F4C16">
                        <w:instrText xml:space="preserve"> SEQ Figure \* ARABIC </w:instrText>
                      </w:r>
                      <w:r w:rsidR="004F4C16">
                        <w:fldChar w:fldCharType="separate"/>
                      </w:r>
                      <w:r w:rsidR="00A85949">
                        <w:rPr>
                          <w:noProof/>
                        </w:rPr>
                        <w:t>16</w:t>
                      </w:r>
                      <w:r w:rsidR="004F4C16">
                        <w:rPr>
                          <w:noProof/>
                        </w:rPr>
                        <w:fldChar w:fldCharType="end"/>
                      </w:r>
                      <w:r>
                        <w:t xml:space="preserve">: </w:t>
                      </w:r>
                      <w:r w:rsidRPr="00D34600">
                        <w:t>Exception when initializing the SML library</w:t>
                      </w:r>
                      <w:bookmarkEnd w:id="147"/>
                    </w:p>
                  </w:txbxContent>
                </v:textbox>
                <w10:wrap type="square" side="largest"/>
              </v:shape>
            </w:pict>
          </mc:Fallback>
        </mc:AlternateContent>
      </w:r>
      <w:r w:rsidR="00D832D1">
        <w:rPr>
          <w:noProof/>
        </w:rPr>
        <w:drawing>
          <wp:inline distT="0" distB="0" distL="0" distR="0" wp14:anchorId="4ACF62F9" wp14:editId="5AD634B0">
            <wp:extent cx="4572000" cy="676910"/>
            <wp:effectExtent l="0" t="0" r="0" b="0"/>
            <wp:docPr id="3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8"/>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4572000" cy="676910"/>
                    </a:xfrm>
                    <a:prstGeom prst="rect">
                      <a:avLst/>
                    </a:prstGeom>
                  </pic:spPr>
                </pic:pic>
              </a:graphicData>
            </a:graphic>
          </wp:inline>
        </w:drawing>
      </w:r>
    </w:p>
    <w:p w14:paraId="6C9C6C4E" w14:textId="77777777" w:rsidR="00C573DB" w:rsidRDefault="00C573DB"/>
    <w:p w14:paraId="47F3E51F" w14:textId="77777777" w:rsidR="00C573DB" w:rsidRDefault="00C573DB"/>
    <w:p w14:paraId="72A9BFAF" w14:textId="77777777" w:rsidR="00C573DB" w:rsidRDefault="00C573DB"/>
    <w:p w14:paraId="752B8C37" w14:textId="77777777" w:rsidR="00C573DB" w:rsidRDefault="00C573DB"/>
    <w:p w14:paraId="22AF0CB3" w14:textId="0C35431E" w:rsidR="00C573DB" w:rsidRDefault="001E32CC">
      <w:r>
        <w:t>Certain</w:t>
      </w:r>
      <w:r w:rsidR="00D832D1">
        <w:t xml:space="preserve"> files need to be present and found by Visual Soar for the connection to begin</w:t>
      </w:r>
      <w:r w:rsidR="00710502">
        <w:t xml:space="preserve">. </w:t>
      </w:r>
      <w:r w:rsidR="00D832D1">
        <w:t xml:space="preserve">This message occurs because Visual Soar </w:t>
      </w:r>
      <w:r w:rsidR="002D74A5">
        <w:t>cannot</w:t>
      </w:r>
      <w:r w:rsidR="00D832D1">
        <w:t xml:space="preserve"> find one of more of these files</w:t>
      </w:r>
      <w:r w:rsidR="00710502">
        <w:t xml:space="preserve">. </w:t>
      </w:r>
      <w:r w:rsidR="00D832D1">
        <w:t>You should verify:</w:t>
      </w:r>
    </w:p>
    <w:p w14:paraId="3086E61A" w14:textId="62CCDC85" w:rsidR="00C573DB" w:rsidRDefault="00D832D1">
      <w:pPr>
        <w:numPr>
          <w:ilvl w:val="0"/>
          <w:numId w:val="10"/>
        </w:numPr>
      </w:pPr>
      <w:r>
        <w:t xml:space="preserve">The file </w:t>
      </w:r>
      <w:r w:rsidRPr="00B56DA5">
        <w:rPr>
          <w:rStyle w:val="Computer"/>
        </w:rPr>
        <w:t>sml.jar</w:t>
      </w:r>
      <w:r>
        <w:t xml:space="preserve"> exists and is located in the same folder as </w:t>
      </w:r>
      <w:r w:rsidRPr="00B56DA5">
        <w:rPr>
          <w:rStyle w:val="Computer"/>
        </w:rPr>
        <w:t>swt.jar</w:t>
      </w:r>
      <w:r w:rsidR="00710502">
        <w:t xml:space="preserve">. </w:t>
      </w:r>
      <w:r>
        <w:t xml:space="preserve">This will typically be the </w:t>
      </w:r>
      <w:r w:rsidRPr="00B56DA5">
        <w:rPr>
          <w:rStyle w:val="Computer"/>
        </w:rPr>
        <w:t>bin/java</w:t>
      </w:r>
      <w:r>
        <w:t xml:space="preserve"> sub-folder of your </w:t>
      </w:r>
      <w:proofErr w:type="spellStart"/>
      <w:r w:rsidRPr="00B56DA5">
        <w:rPr>
          <w:rStyle w:val="Computer"/>
        </w:rPr>
        <w:t>SoarSuite</w:t>
      </w:r>
      <w:proofErr w:type="spellEnd"/>
      <w:r w:rsidR="00B56DA5">
        <w:t xml:space="preserve"> folder.</w:t>
      </w:r>
    </w:p>
    <w:p w14:paraId="42363A54" w14:textId="19CA558E" w:rsidR="00C573DB" w:rsidRDefault="00D832D1">
      <w:pPr>
        <w:numPr>
          <w:ilvl w:val="0"/>
          <w:numId w:val="10"/>
        </w:numPr>
      </w:pPr>
      <w:r>
        <w:t>Windows</w:t>
      </w:r>
      <w:r w:rsidR="00334321">
        <w:t>:</w:t>
      </w:r>
    </w:p>
    <w:p w14:paraId="35687BE9" w14:textId="4B9695AF" w:rsidR="00C573DB" w:rsidRDefault="00D832D1">
      <w:pPr>
        <w:numPr>
          <w:ilvl w:val="1"/>
          <w:numId w:val="10"/>
        </w:numPr>
      </w:pPr>
      <w:r>
        <w:t xml:space="preserve">Your </w:t>
      </w:r>
      <w:proofErr w:type="spellStart"/>
      <w:r>
        <w:t>SoarSuite</w:t>
      </w:r>
      <w:proofErr w:type="spellEnd"/>
      <w:r>
        <w:t xml:space="preserve"> folder should contain the </w:t>
      </w:r>
      <w:r w:rsidRPr="00A74563">
        <w:rPr>
          <w:rStyle w:val="Computer"/>
        </w:rPr>
        <w:t>bin/win64</w:t>
      </w:r>
      <w:r w:rsidR="00A74563">
        <w:rPr>
          <w:rStyle w:val="Computer"/>
        </w:rPr>
        <w:fldChar w:fldCharType="begin"/>
      </w:r>
      <w:r w:rsidR="00A74563">
        <w:instrText xml:space="preserve"> XE "</w:instrText>
      </w:r>
      <w:r w:rsidR="00A74563" w:rsidRPr="00CD6334">
        <w:rPr>
          <w:rStyle w:val="Computer"/>
        </w:rPr>
        <w:instrText>bin/win64</w:instrText>
      </w:r>
      <w:r w:rsidR="00A74563">
        <w:instrText xml:space="preserve">" </w:instrText>
      </w:r>
      <w:r w:rsidR="00A74563">
        <w:rPr>
          <w:rStyle w:val="Computer"/>
        </w:rPr>
        <w:fldChar w:fldCharType="end"/>
      </w:r>
      <w:r>
        <w:t xml:space="preserve"> sub-folder</w:t>
      </w:r>
      <w:r w:rsidR="00710502">
        <w:t xml:space="preserve">. </w:t>
      </w:r>
      <w:r>
        <w:t xml:space="preserve">This folder should contain the following DLLs:  </w:t>
      </w:r>
      <w:r w:rsidRPr="00A74563">
        <w:rPr>
          <w:rStyle w:val="Computer"/>
        </w:rPr>
        <w:t>Java_sml_ClientInterface.dll</w:t>
      </w:r>
      <w:r>
        <w:t xml:space="preserve"> and </w:t>
      </w:r>
      <w:r w:rsidRPr="00A74563">
        <w:rPr>
          <w:rStyle w:val="Computer"/>
        </w:rPr>
        <w:t>Soar.dll</w:t>
      </w:r>
    </w:p>
    <w:p w14:paraId="046679DB" w14:textId="0FC3C40C" w:rsidR="00C573DB" w:rsidRDefault="00D832D1">
      <w:pPr>
        <w:numPr>
          <w:ilvl w:val="1"/>
          <w:numId w:val="10"/>
        </w:numPr>
      </w:pPr>
      <w:r>
        <w:t xml:space="preserve">Your </w:t>
      </w:r>
      <w:r w:rsidRPr="00A74563">
        <w:rPr>
          <w:rStyle w:val="Computer"/>
        </w:rPr>
        <w:t>bin/win64</w:t>
      </w:r>
      <w:r w:rsidR="00A74563">
        <w:rPr>
          <w:rStyle w:val="Computer"/>
        </w:rPr>
        <w:fldChar w:fldCharType="begin"/>
      </w:r>
      <w:r w:rsidR="00A74563">
        <w:instrText xml:space="preserve"> XE "</w:instrText>
      </w:r>
      <w:r w:rsidR="00A74563" w:rsidRPr="00CD6334">
        <w:rPr>
          <w:rStyle w:val="Computer"/>
        </w:rPr>
        <w:instrText>bin/win64</w:instrText>
      </w:r>
      <w:r w:rsidR="00A74563">
        <w:instrText xml:space="preserve">" </w:instrText>
      </w:r>
      <w:r w:rsidR="00A74563">
        <w:rPr>
          <w:rStyle w:val="Computer"/>
        </w:rPr>
        <w:fldChar w:fldCharType="end"/>
      </w:r>
      <w:r>
        <w:t xml:space="preserve"> sub-folder should be in the </w:t>
      </w:r>
      <w:r w:rsidRPr="00A74563">
        <w:rPr>
          <w:rStyle w:val="Computer"/>
        </w:rPr>
        <w:t>PATH</w:t>
      </w:r>
      <w:r w:rsidR="00A74563">
        <w:rPr>
          <w:rStyle w:val="Computer"/>
        </w:rPr>
        <w:fldChar w:fldCharType="begin"/>
      </w:r>
      <w:r w:rsidR="00A74563">
        <w:instrText xml:space="preserve"> XE "</w:instrText>
      </w:r>
      <w:r w:rsidR="00A74563" w:rsidRPr="00A03E39">
        <w:rPr>
          <w:rStyle w:val="Computer"/>
        </w:rPr>
        <w:instrText>PATH</w:instrText>
      </w:r>
      <w:r w:rsidR="00A74563">
        <w:instrText xml:space="preserve">" </w:instrText>
      </w:r>
      <w:r w:rsidR="00A74563">
        <w:rPr>
          <w:rStyle w:val="Computer"/>
        </w:rPr>
        <w:fldChar w:fldCharType="end"/>
      </w:r>
    </w:p>
    <w:p w14:paraId="6A5D82B9" w14:textId="268F3811" w:rsidR="00C573DB" w:rsidRDefault="00D832D1">
      <w:pPr>
        <w:numPr>
          <w:ilvl w:val="0"/>
          <w:numId w:val="10"/>
        </w:numPr>
      </w:pPr>
      <w:r>
        <w:t>Linux and OS/X</w:t>
      </w:r>
      <w:r w:rsidR="00334321">
        <w:t>:</w:t>
      </w:r>
    </w:p>
    <w:p w14:paraId="206CEDF1" w14:textId="7345F03B" w:rsidR="00C573DB" w:rsidRDefault="00D832D1">
      <w:pPr>
        <w:numPr>
          <w:ilvl w:val="1"/>
          <w:numId w:val="10"/>
        </w:numPr>
      </w:pPr>
      <w:r>
        <w:t xml:space="preserve">Your </w:t>
      </w:r>
      <w:proofErr w:type="spellStart"/>
      <w:r w:rsidRPr="00A74563">
        <w:rPr>
          <w:rStyle w:val="Computer"/>
        </w:rPr>
        <w:t>SoarSuite</w:t>
      </w:r>
      <w:proofErr w:type="spellEnd"/>
      <w:r>
        <w:t xml:space="preserve"> folder should contain the </w:t>
      </w:r>
      <w:r w:rsidRPr="007D704A">
        <w:rPr>
          <w:rStyle w:val="Computer"/>
        </w:rPr>
        <w:t>bin</w:t>
      </w:r>
      <w:r>
        <w:t xml:space="preserve"> sub-folder</w:t>
      </w:r>
      <w:r w:rsidR="00710502">
        <w:t xml:space="preserve">. </w:t>
      </w:r>
      <w:r>
        <w:t xml:space="preserve">This folder should contain the following shared libraries:  </w:t>
      </w:r>
      <w:r w:rsidRPr="00A74563">
        <w:rPr>
          <w:rStyle w:val="Computer"/>
        </w:rPr>
        <w:t>libJava_sml_ClientInterface.so</w:t>
      </w:r>
      <w:r>
        <w:t xml:space="preserve"> and </w:t>
      </w:r>
      <w:r w:rsidRPr="00A74563">
        <w:rPr>
          <w:rStyle w:val="Computer"/>
        </w:rPr>
        <w:t>libSoar.so</w:t>
      </w:r>
      <w:r w:rsidR="00A74563">
        <w:rPr>
          <w:rStyle w:val="Computer"/>
        </w:rPr>
        <w:t>.</w:t>
      </w:r>
    </w:p>
    <w:p w14:paraId="0DF0FE43" w14:textId="77777777" w:rsidR="00C573DB" w:rsidRDefault="00D832D1">
      <w:pPr>
        <w:numPr>
          <w:ilvl w:val="1"/>
          <w:numId w:val="10"/>
        </w:numPr>
      </w:pPr>
      <w:r>
        <w:t xml:space="preserve">If the files are present and the error still occurs, consider how you are running Visual Soar. If you are using the VisualSoar.sh script, it should be providing a flag on the command line to the Java VM that looks like this:  </w:t>
      </w:r>
      <w:r w:rsidRPr="00176AEC">
        <w:rPr>
          <w:rStyle w:val="Computer"/>
        </w:rPr>
        <w:t>-</w:t>
      </w:r>
      <w:proofErr w:type="spellStart"/>
      <w:r w:rsidRPr="00176AEC">
        <w:rPr>
          <w:rStyle w:val="Computer"/>
        </w:rPr>
        <w:t>Djava.library.path</w:t>
      </w:r>
      <w:proofErr w:type="spellEnd"/>
      <w:r w:rsidRPr="00176AEC">
        <w:rPr>
          <w:rStyle w:val="Computer"/>
        </w:rPr>
        <w:t>="$SOAR_HOME"</w:t>
      </w:r>
      <w:r>
        <w:t xml:space="preserve">   Verify that </w:t>
      </w:r>
      <w:r w:rsidRPr="00176AEC">
        <w:rPr>
          <w:rStyle w:val="Computer"/>
        </w:rPr>
        <w:t>$SOAR_HOME</w:t>
      </w:r>
      <w:r>
        <w:t xml:space="preserve"> is properly set and then copy the </w:t>
      </w:r>
      <w:r w:rsidRPr="007D704A">
        <w:rPr>
          <w:rStyle w:val="Computer"/>
        </w:rPr>
        <w:t>.so</w:t>
      </w:r>
      <w:r>
        <w:t xml:space="preserve"> files to this folder.</w:t>
      </w:r>
    </w:p>
    <w:p w14:paraId="7156FD4B" w14:textId="201A89F1" w:rsidR="00C573DB" w:rsidRDefault="00C573DB"/>
    <w:p w14:paraId="352AB858" w14:textId="77777777" w:rsidR="002D74A5" w:rsidRDefault="002D74A5"/>
    <w:p w14:paraId="314025DA" w14:textId="77777777" w:rsidR="00C573DB" w:rsidRDefault="00D832D1" w:rsidP="004E1DCF">
      <w:pPr>
        <w:pStyle w:val="Heading3"/>
      </w:pPr>
      <w:bookmarkStart w:id="148" w:name="_Toc117417492"/>
      <w:r>
        <w:t>Using the Interface</w:t>
      </w:r>
      <w:bookmarkEnd w:id="148"/>
    </w:p>
    <w:p w14:paraId="5A3234E9" w14:textId="71C546B2" w:rsidR="00C573DB" w:rsidRDefault="00D832D1">
      <w:r>
        <w:t xml:space="preserve">Once connected, all communication is via the </w:t>
      </w:r>
      <w:r w:rsidRPr="00EB1EF3">
        <w:rPr>
          <w:rStyle w:val="MenuOption"/>
        </w:rPr>
        <w:t>Soar Runtime</w:t>
      </w:r>
      <w:r w:rsidR="002F5108">
        <w:rPr>
          <w:rStyle w:val="MenuOption"/>
        </w:rPr>
        <w:fldChar w:fldCharType="begin"/>
      </w:r>
      <w:r w:rsidR="002F5108">
        <w:instrText xml:space="preserve"> XE "</w:instrText>
      </w:r>
      <w:r w:rsidR="002F5108" w:rsidRPr="00FC09BD">
        <w:rPr>
          <w:rStyle w:val="MenuOption"/>
        </w:rPr>
        <w:instrText>Soar Runtime</w:instrText>
      </w:r>
      <w:r w:rsidR="002F5108">
        <w:instrText xml:space="preserve">" </w:instrText>
      </w:r>
      <w:r w:rsidR="002F5108">
        <w:rPr>
          <w:rStyle w:val="MenuOption"/>
        </w:rPr>
        <w:fldChar w:fldCharType="end"/>
      </w:r>
      <w:r>
        <w:t xml:space="preserve"> menu as described below:</w:t>
      </w:r>
    </w:p>
    <w:p w14:paraId="5324BC1D" w14:textId="77777777" w:rsidR="00C573DB" w:rsidRDefault="00C573DB"/>
    <w:p w14:paraId="43518CD6" w14:textId="45957A1D" w:rsidR="00C573DB" w:rsidRDefault="00D832D1" w:rsidP="00E431F1">
      <w:pPr>
        <w:pStyle w:val="TableContents"/>
        <w:numPr>
          <w:ilvl w:val="0"/>
          <w:numId w:val="12"/>
        </w:numPr>
      </w:pPr>
      <w:r w:rsidRPr="00EB1EF3">
        <w:rPr>
          <w:rStyle w:val="MenuOption"/>
        </w:rPr>
        <w:t xml:space="preserve">Soar Runtime </w:t>
      </w:r>
      <w:r w:rsidRPr="00EB1EF3">
        <w:rPr>
          <w:rStyle w:val="MenuOption"/>
          <w:rFonts w:ascii="Times New Roman" w:hAnsi="Times New Roman" w:cs="Times New Roman"/>
        </w:rPr>
        <w:t>→</w:t>
      </w:r>
      <w:r w:rsidRPr="00EB1EF3">
        <w:rPr>
          <w:rStyle w:val="MenuOption"/>
        </w:rPr>
        <w:t xml:space="preserve"> Disconnect</w:t>
      </w:r>
      <w:r w:rsidR="00EB1EF3">
        <w:rPr>
          <w:rStyle w:val="MenuOption"/>
        </w:rPr>
        <w:t xml:space="preserve"> c</w:t>
      </w:r>
      <w:r>
        <w:t>loses the connection with the Soar Java Debugger</w:t>
      </w:r>
    </w:p>
    <w:p w14:paraId="2A94C197" w14:textId="77777777" w:rsidR="00C573DB" w:rsidRDefault="00C573DB">
      <w:pPr>
        <w:pStyle w:val="TableContents"/>
      </w:pPr>
    </w:p>
    <w:p w14:paraId="27D37B26" w14:textId="63E9CC07" w:rsidR="00C573DB" w:rsidRDefault="00D832D1" w:rsidP="00E431F1">
      <w:pPr>
        <w:pStyle w:val="TableContents"/>
        <w:numPr>
          <w:ilvl w:val="0"/>
          <w:numId w:val="12"/>
        </w:numPr>
      </w:pPr>
      <w:r w:rsidRPr="00E431F1">
        <w:rPr>
          <w:rStyle w:val="MenuOption"/>
        </w:rPr>
        <w:t xml:space="preserve">Soar Runtime </w:t>
      </w:r>
      <w:r w:rsidRPr="00E431F1">
        <w:rPr>
          <w:rStyle w:val="MenuOption"/>
          <w:rFonts w:ascii="Times New Roman" w:hAnsi="Times New Roman" w:cs="Times New Roman"/>
        </w:rPr>
        <w:t>→</w:t>
      </w:r>
      <w:r w:rsidRPr="00E431F1">
        <w:rPr>
          <w:rStyle w:val="MenuOption"/>
        </w:rPr>
        <w:t xml:space="preserve"> Send All Files</w:t>
      </w:r>
      <w:r w:rsidR="00E431F1">
        <w:rPr>
          <w:rStyle w:val="MenuOption"/>
        </w:rPr>
        <w:t xml:space="preserve"> </w:t>
      </w:r>
      <w:r>
        <w:t>(</w:t>
      </w:r>
      <w:r w:rsidR="00E431F1">
        <w:t>r</w:t>
      </w:r>
      <w:r>
        <w:t>e)</w:t>
      </w:r>
      <w:r w:rsidR="00E431F1">
        <w:t>l</w:t>
      </w:r>
      <w:r>
        <w:t xml:space="preserve">oads all the productions for the agent in the current </w:t>
      </w:r>
      <w:proofErr w:type="spellStart"/>
      <w:r>
        <w:t>VisualSoar</w:t>
      </w:r>
      <w:proofErr w:type="spellEnd"/>
      <w:r>
        <w:t xml:space="preserve"> project into the debugger</w:t>
      </w:r>
      <w:r w:rsidR="00602850">
        <w:fldChar w:fldCharType="begin"/>
      </w:r>
      <w:r w:rsidR="00602850">
        <w:instrText xml:space="preserve"> XE "</w:instrText>
      </w:r>
      <w:r w:rsidR="00602850" w:rsidRPr="004F0DEE">
        <w:instrText>debugger</w:instrText>
      </w:r>
      <w:r w:rsidR="00602850">
        <w:instrText xml:space="preserve">" </w:instrText>
      </w:r>
      <w:r w:rsidR="00602850">
        <w:fldChar w:fldCharType="end"/>
      </w:r>
      <w:r w:rsidR="00710502">
        <w:t xml:space="preserve">. </w:t>
      </w:r>
      <w:r>
        <w:t xml:space="preserve">Both the debugger’s console and Visual Soar’s feedback window will show the results of this. </w:t>
      </w:r>
    </w:p>
    <w:p w14:paraId="77282A9B" w14:textId="77777777" w:rsidR="00C573DB" w:rsidRDefault="00C573DB">
      <w:pPr>
        <w:pStyle w:val="TableContents"/>
      </w:pPr>
    </w:p>
    <w:p w14:paraId="5AF7794A" w14:textId="1EE21B5F" w:rsidR="00C573DB" w:rsidRDefault="00AA7620">
      <w:pPr>
        <w:pStyle w:val="TableContents"/>
      </w:pPr>
      <w:r>
        <w:rPr>
          <w:noProof/>
        </w:rPr>
        <mc:AlternateContent>
          <mc:Choice Requires="wps">
            <w:drawing>
              <wp:anchor distT="0" distB="0" distL="114300" distR="114300" simplePos="0" relativeHeight="251670528" behindDoc="0" locked="0" layoutInCell="1" allowOverlap="1" wp14:anchorId="6E68C791" wp14:editId="66B03D05">
                <wp:simplePos x="0" y="0"/>
                <wp:positionH relativeFrom="column">
                  <wp:posOffset>1108710</wp:posOffset>
                </wp:positionH>
                <wp:positionV relativeFrom="paragraph">
                  <wp:posOffset>990600</wp:posOffset>
                </wp:positionV>
                <wp:extent cx="4114800" cy="327660"/>
                <wp:effectExtent l="0" t="0" r="0" b="0"/>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CF83E" w14:textId="51986C5E" w:rsidR="00EB0741" w:rsidRPr="0075272F" w:rsidRDefault="00EB0741" w:rsidP="00847296">
                            <w:pPr>
                              <w:pStyle w:val="Caption"/>
                              <w:rPr>
                                <w:noProof/>
                              </w:rPr>
                            </w:pPr>
                            <w:bookmarkStart w:id="149" w:name="_Toc117252232"/>
                            <w:r>
                              <w:t xml:space="preserve">Figure </w:t>
                            </w:r>
                            <w:r w:rsidR="004F4C16">
                              <w:fldChar w:fldCharType="begin"/>
                            </w:r>
                            <w:r w:rsidR="004F4C16">
                              <w:instrText xml:space="preserve"> SEQ Figure \* ARABIC </w:instrText>
                            </w:r>
                            <w:r w:rsidR="004F4C16">
                              <w:fldChar w:fldCharType="separate"/>
                            </w:r>
                            <w:r w:rsidR="00A85949">
                              <w:rPr>
                                <w:noProof/>
                              </w:rPr>
                              <w:t>17</w:t>
                            </w:r>
                            <w:r w:rsidR="004F4C16">
                              <w:rPr>
                                <w:noProof/>
                              </w:rPr>
                              <w:fldChar w:fldCharType="end"/>
                            </w:r>
                            <w:r>
                              <w:t>: Example output from Send All Files</w:t>
                            </w:r>
                            <w:bookmarkEnd w:id="14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E68C791" id="Text Box 35" o:spid="_x0000_s1042" type="#_x0000_t202" style="position:absolute;margin-left:87.3pt;margin-top:78pt;width:324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" stroked="f">
                <v:textbox style="mso-fit-shape-to-text:t" inset="0,0,0,0">
                  <w:txbxContent>
                    <w:p w14:paraId="44BCF83E" w14:textId="51986C5E" w:rsidR="00EB0741" w:rsidRPr="0075272F" w:rsidRDefault="00EB0741" w:rsidP="00847296">
                      <w:pPr>
                        <w:pStyle w:val="Caption"/>
                        <w:rPr>
                          <w:noProof/>
                        </w:rPr>
                      </w:pPr>
                      <w:bookmarkStart w:id="150" w:name="_Toc117252232"/>
                      <w:r>
                        <w:t xml:space="preserve">Figure </w:t>
                      </w:r>
                      <w:r w:rsidR="004F4C16">
                        <w:fldChar w:fldCharType="begin"/>
                      </w:r>
                      <w:r w:rsidR="004F4C16">
                        <w:instrText xml:space="preserve"> SEQ Figure \* ARABIC </w:instrText>
                      </w:r>
                      <w:r w:rsidR="004F4C16">
                        <w:fldChar w:fldCharType="separate"/>
                      </w:r>
                      <w:r w:rsidR="00A85949">
                        <w:rPr>
                          <w:noProof/>
                        </w:rPr>
                        <w:t>17</w:t>
                      </w:r>
                      <w:r w:rsidR="004F4C16">
                        <w:rPr>
                          <w:noProof/>
                        </w:rPr>
                        <w:fldChar w:fldCharType="end"/>
                      </w:r>
                      <w:r>
                        <w:t>: Example output from Send All Files</w:t>
                      </w:r>
                      <w:bookmarkEnd w:id="150"/>
                    </w:p>
                  </w:txbxContent>
                </v:textbox>
                <w10:wrap type="topAndBottom"/>
              </v:shape>
            </w:pict>
          </mc:Fallback>
        </mc:AlternateContent>
      </w:r>
      <w:r w:rsidR="00D832D1">
        <w:rPr>
          <w:noProof/>
        </w:rPr>
        <w:drawing>
          <wp:anchor distT="0" distB="0" distL="0" distR="0" simplePos="0" relativeHeight="251640832" behindDoc="0" locked="0" layoutInCell="1" allowOverlap="1" wp14:anchorId="680CD31A" wp14:editId="1221D70A">
            <wp:simplePos x="0" y="0"/>
            <wp:positionH relativeFrom="column">
              <wp:align>center</wp:align>
            </wp:positionH>
            <wp:positionV relativeFrom="paragraph">
              <wp:posOffset>635</wp:posOffset>
            </wp:positionV>
            <wp:extent cx="4114800" cy="932815"/>
            <wp:effectExtent l="0" t="0" r="0" b="0"/>
            <wp:wrapTopAndBottom/>
            <wp:docPr id="3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
                    <pic:cNvPicPr>
                      <a:picLocks noChangeAspect="1" noChangeArrowheads="1"/>
                    </pic:cNvPicPr>
                  </pic:nvPicPr>
                  <pic:blipFill>
                    <a:blip r:embed="rId53"/>
                    <a:stretch>
                      <a:fillRect/>
                    </a:stretch>
                  </pic:blipFill>
                  <pic:spPr bwMode="auto">
                    <a:xfrm>
                      <a:off x="0" y="0"/>
                      <a:ext cx="4114800" cy="932815"/>
                    </a:xfrm>
                    <a:prstGeom prst="rect">
                      <a:avLst/>
                    </a:prstGeom>
                  </pic:spPr>
                </pic:pic>
              </a:graphicData>
            </a:graphic>
          </wp:anchor>
        </w:drawing>
      </w:r>
    </w:p>
    <w:p w14:paraId="67FB3D6E" w14:textId="33CB63C6" w:rsidR="00C573DB" w:rsidRDefault="00D832D1" w:rsidP="00B545C6">
      <w:pPr>
        <w:pStyle w:val="TableContents"/>
        <w:numPr>
          <w:ilvl w:val="0"/>
          <w:numId w:val="13"/>
        </w:numPr>
      </w:pPr>
      <w:r w:rsidRPr="00942143">
        <w:rPr>
          <w:rStyle w:val="MenuOption"/>
        </w:rPr>
        <w:t xml:space="preserve">Soar Runtime </w:t>
      </w:r>
      <w:r w:rsidRPr="00942143">
        <w:rPr>
          <w:rStyle w:val="MenuOption"/>
          <w:rFonts w:ascii="Times New Roman" w:hAnsi="Times New Roman" w:cs="Times New Roman"/>
        </w:rPr>
        <w:t>→</w:t>
      </w:r>
      <w:r w:rsidRPr="00942143">
        <w:rPr>
          <w:rStyle w:val="MenuOption"/>
        </w:rPr>
        <w:t xml:space="preserve"> Send Raw Command</w:t>
      </w:r>
      <w:r w:rsidR="00942143">
        <w:rPr>
          <w:rStyle w:val="MenuOption"/>
        </w:rPr>
        <w:t xml:space="preserve"> </w:t>
      </w:r>
      <w:r w:rsidR="00942143">
        <w:t>issues a command to the agent</w:t>
      </w:r>
      <w:r w:rsidR="00710502">
        <w:t xml:space="preserve">. </w:t>
      </w:r>
      <w:r w:rsidR="00942143">
        <w:t xml:space="preserve">Any command that can be issued in </w:t>
      </w:r>
      <w:r>
        <w:t>the debugger</w:t>
      </w:r>
      <w:r w:rsidR="00602850">
        <w:fldChar w:fldCharType="begin"/>
      </w:r>
      <w:r w:rsidR="00602850">
        <w:instrText xml:space="preserve"> XE "</w:instrText>
      </w:r>
      <w:r w:rsidR="00602850" w:rsidRPr="004F0DEE">
        <w:instrText>debugger</w:instrText>
      </w:r>
      <w:r w:rsidR="00602850">
        <w:instrText xml:space="preserve">" </w:instrText>
      </w:r>
      <w:r w:rsidR="00602850">
        <w:fldChar w:fldCharType="end"/>
      </w:r>
      <w:r>
        <w:t>’s console can be sent from Visual Soar via this option</w:t>
      </w:r>
      <w:r w:rsidR="00710502">
        <w:t xml:space="preserve">. </w:t>
      </w:r>
      <w:r>
        <w:t>The output of the commend is displayed in Visual Soar’s feedback window.</w:t>
      </w:r>
    </w:p>
    <w:p w14:paraId="2C708971" w14:textId="77777777" w:rsidR="00C573DB" w:rsidRDefault="00C573DB">
      <w:pPr>
        <w:pStyle w:val="TableContents"/>
      </w:pPr>
    </w:p>
    <w:p w14:paraId="74557DC7" w14:textId="1AE88426" w:rsidR="00C573DB" w:rsidRDefault="00AA7620">
      <w:pPr>
        <w:pStyle w:val="TableContents"/>
      </w:pPr>
      <w:r>
        <w:rPr>
          <w:noProof/>
        </w:rPr>
        <w:lastRenderedPageBreak/>
        <mc:AlternateContent>
          <mc:Choice Requires="wps">
            <w:drawing>
              <wp:anchor distT="0" distB="0" distL="114300" distR="114300" simplePos="0" relativeHeight="251672576" behindDoc="0" locked="0" layoutInCell="1" allowOverlap="1" wp14:anchorId="55A5D340" wp14:editId="37435587">
                <wp:simplePos x="0" y="0"/>
                <wp:positionH relativeFrom="column">
                  <wp:posOffset>1006475</wp:posOffset>
                </wp:positionH>
                <wp:positionV relativeFrom="paragraph">
                  <wp:posOffset>2411095</wp:posOffset>
                </wp:positionV>
                <wp:extent cx="4309745" cy="327660"/>
                <wp:effectExtent l="2540" t="0" r="2540" b="0"/>
                <wp:wrapTopAndBottom/>
                <wp:docPr id="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A629EC" w14:textId="2493694B" w:rsidR="00EB0741" w:rsidRPr="007B3E21" w:rsidRDefault="00EB0741" w:rsidP="00847296">
                            <w:pPr>
                              <w:pStyle w:val="Caption"/>
                              <w:rPr>
                                <w:noProof/>
                              </w:rPr>
                            </w:pPr>
                            <w:bookmarkStart w:id="151" w:name="_Toc117252233"/>
                            <w:r>
                              <w:t xml:space="preserve">Figure </w:t>
                            </w:r>
                            <w:r w:rsidR="004F4C16">
                              <w:fldChar w:fldCharType="begin"/>
                            </w:r>
                            <w:r w:rsidR="004F4C16">
                              <w:instrText xml:space="preserve"> SEQ Figure \* ARABIC </w:instrText>
                            </w:r>
                            <w:r w:rsidR="004F4C16">
                              <w:fldChar w:fldCharType="separate"/>
                            </w:r>
                            <w:r w:rsidR="00A85949">
                              <w:rPr>
                                <w:noProof/>
                              </w:rPr>
                              <w:t>18</w:t>
                            </w:r>
                            <w:r w:rsidR="004F4C16">
                              <w:rPr>
                                <w:noProof/>
                              </w:rPr>
                              <w:fldChar w:fldCharType="end"/>
                            </w:r>
                            <w:r>
                              <w:t xml:space="preserve">: Example output from </w:t>
                            </w:r>
                            <w:r w:rsidR="00C55925">
                              <w:t>a</w:t>
                            </w:r>
                            <w:r>
                              <w:t xml:space="preserve"> raw command</w:t>
                            </w:r>
                            <w:bookmarkEnd w:id="15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A5D340" id="Text Box 36" o:spid="_x0000_s1043" type="#_x0000_t202" style="position:absolute;margin-left:79.25pt;margin-top:189.85pt;width:339.3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" stroked="f">
                <v:textbox style="mso-fit-shape-to-text:t" inset="0,0,0,0">
                  <w:txbxContent>
                    <w:p w14:paraId="55A629EC" w14:textId="2493694B" w:rsidR="00EB0741" w:rsidRPr="007B3E21" w:rsidRDefault="00EB0741" w:rsidP="00847296">
                      <w:pPr>
                        <w:pStyle w:val="Caption"/>
                        <w:rPr>
                          <w:noProof/>
                        </w:rPr>
                      </w:pPr>
                      <w:bookmarkStart w:id="152" w:name="_Toc117252233"/>
                      <w:r>
                        <w:t xml:space="preserve">Figure </w:t>
                      </w:r>
                      <w:r w:rsidR="004F4C16">
                        <w:fldChar w:fldCharType="begin"/>
                      </w:r>
                      <w:r w:rsidR="004F4C16">
                        <w:instrText xml:space="preserve"> SEQ Figure \* ARABIC </w:instrText>
                      </w:r>
                      <w:r w:rsidR="004F4C16">
                        <w:fldChar w:fldCharType="separate"/>
                      </w:r>
                      <w:r w:rsidR="00A85949">
                        <w:rPr>
                          <w:noProof/>
                        </w:rPr>
                        <w:t>18</w:t>
                      </w:r>
                      <w:r w:rsidR="004F4C16">
                        <w:rPr>
                          <w:noProof/>
                        </w:rPr>
                        <w:fldChar w:fldCharType="end"/>
                      </w:r>
                      <w:r>
                        <w:t xml:space="preserve">: Example output from </w:t>
                      </w:r>
                      <w:r w:rsidR="00C55925">
                        <w:t>a</w:t>
                      </w:r>
                      <w:r>
                        <w:t xml:space="preserve"> raw command</w:t>
                      </w:r>
                      <w:bookmarkEnd w:id="152"/>
                    </w:p>
                  </w:txbxContent>
                </v:textbox>
                <w10:wrap type="topAndBottom"/>
              </v:shape>
            </w:pict>
          </mc:Fallback>
        </mc:AlternateContent>
      </w:r>
      <w:r w:rsidR="00D832D1">
        <w:rPr>
          <w:noProof/>
        </w:rPr>
        <w:drawing>
          <wp:anchor distT="0" distB="0" distL="0" distR="0" simplePos="0" relativeHeight="251641856" behindDoc="0" locked="0" layoutInCell="1" allowOverlap="1" wp14:anchorId="054E39F4" wp14:editId="2D34ED0B">
            <wp:simplePos x="0" y="0"/>
            <wp:positionH relativeFrom="column">
              <wp:posOffset>1006475</wp:posOffset>
            </wp:positionH>
            <wp:positionV relativeFrom="paragraph">
              <wp:posOffset>85725</wp:posOffset>
            </wp:positionV>
            <wp:extent cx="4309745" cy="2268220"/>
            <wp:effectExtent l="0" t="0" r="0" b="0"/>
            <wp:wrapTopAndBottom/>
            <wp:docPr id="33"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pic:cNvPicPr>
                      <a:picLocks noChangeAspect="1" noChangeArrowheads="1"/>
                    </pic:cNvPicPr>
                  </pic:nvPicPr>
                  <pic:blipFill>
                    <a:blip r:embed="rId54"/>
                    <a:srcRect r="232" b="1046"/>
                    <a:stretch>
                      <a:fillRect/>
                    </a:stretch>
                  </pic:blipFill>
                  <pic:spPr bwMode="auto">
                    <a:xfrm>
                      <a:off x="0" y="0"/>
                      <a:ext cx="4309745" cy="2268220"/>
                    </a:xfrm>
                    <a:prstGeom prst="rect">
                      <a:avLst/>
                    </a:prstGeom>
                  </pic:spPr>
                </pic:pic>
              </a:graphicData>
            </a:graphic>
          </wp:anchor>
        </w:drawing>
      </w:r>
    </w:p>
    <w:p w14:paraId="0EC7314F" w14:textId="699BFAB5" w:rsidR="00C573DB" w:rsidRDefault="00D832D1" w:rsidP="00B95888">
      <w:pPr>
        <w:pStyle w:val="TableContents"/>
        <w:numPr>
          <w:ilvl w:val="0"/>
          <w:numId w:val="13"/>
        </w:numPr>
      </w:pPr>
      <w:r w:rsidRPr="00B95888">
        <w:rPr>
          <w:rStyle w:val="MenuOption"/>
        </w:rPr>
        <w:t xml:space="preserve">Soar Runtime </w:t>
      </w:r>
      <w:r w:rsidRPr="00B95888">
        <w:rPr>
          <w:rStyle w:val="MenuOption"/>
          <w:rFonts w:ascii="Times New Roman" w:hAnsi="Times New Roman" w:cs="Times New Roman"/>
        </w:rPr>
        <w:t>→</w:t>
      </w:r>
      <w:r w:rsidRPr="00B95888">
        <w:rPr>
          <w:rStyle w:val="MenuOption"/>
        </w:rPr>
        <w:t xml:space="preserve"> Connected Agents</w:t>
      </w:r>
      <w:r w:rsidR="00B95888">
        <w:t xml:space="preserve"> switches which agent Visual Soar is connected to</w:t>
      </w:r>
      <w:r w:rsidR="00710502">
        <w:t xml:space="preserve">. </w:t>
      </w:r>
      <w:r>
        <w:t xml:space="preserve">The Soar Debugger may be monitoring multiple agents (see the </w:t>
      </w:r>
      <w:r w:rsidRPr="00BE567A">
        <w:rPr>
          <w:rStyle w:val="MenuOption"/>
        </w:rPr>
        <w:t>Agents</w:t>
      </w:r>
      <w:r>
        <w:t xml:space="preserve"> menu in the debugger</w:t>
      </w:r>
      <w:r w:rsidR="00602850">
        <w:fldChar w:fldCharType="begin"/>
      </w:r>
      <w:r w:rsidR="00602850">
        <w:instrText xml:space="preserve"> XE "</w:instrText>
      </w:r>
      <w:r w:rsidR="00602850" w:rsidRPr="004F0DEE">
        <w:instrText>debugger</w:instrText>
      </w:r>
      <w:r w:rsidR="00602850">
        <w:instrText xml:space="preserve">" </w:instrText>
      </w:r>
      <w:r w:rsidR="00602850">
        <w:fldChar w:fldCharType="end"/>
      </w:r>
      <w:r>
        <w:t>’s main menu</w:t>
      </w:r>
      <w:r w:rsidR="007E15DF">
        <w:fldChar w:fldCharType="begin"/>
      </w:r>
      <w:r w:rsidR="007E15DF">
        <w:instrText xml:space="preserve"> XE "</w:instrText>
      </w:r>
      <w:r w:rsidR="007E15DF" w:rsidRPr="001A2F84">
        <w:instrText>main menu</w:instrText>
      </w:r>
      <w:r w:rsidR="007E15DF">
        <w:instrText xml:space="preserve">" </w:instrText>
      </w:r>
      <w:r w:rsidR="007E15DF">
        <w:fldChar w:fldCharType="end"/>
      </w:r>
      <w:r>
        <w:t>)</w:t>
      </w:r>
      <w:r w:rsidR="00710502">
        <w:t xml:space="preserve">. </w:t>
      </w:r>
      <w:r>
        <w:t>This option allows you to switch which agent Visual Soar is interacting with</w:t>
      </w:r>
      <w:r w:rsidR="00710502">
        <w:t xml:space="preserve">. </w:t>
      </w:r>
    </w:p>
    <w:p w14:paraId="0ABB5A7A" w14:textId="24E00D89" w:rsidR="00C573DB" w:rsidRDefault="00C573DB">
      <w:pPr>
        <w:pStyle w:val="TableContents"/>
      </w:pPr>
    </w:p>
    <w:p w14:paraId="42740A20" w14:textId="0ED011E7" w:rsidR="00EE2103" w:rsidRDefault="00EE2103">
      <w:r>
        <w:br w:type="page"/>
      </w:r>
    </w:p>
    <w:p w14:paraId="5F4B8FB3" w14:textId="6F8CFFA5" w:rsidR="00EE2103" w:rsidRDefault="00CD65AC" w:rsidP="00CD65AC">
      <w:pPr>
        <w:pStyle w:val="Heading2"/>
      </w:pPr>
      <w:bookmarkStart w:id="153" w:name="_Toc117417493"/>
      <w:r>
        <w:lastRenderedPageBreak/>
        <w:t>Index</w:t>
      </w:r>
      <w:bookmarkEnd w:id="153"/>
    </w:p>
    <w:p w14:paraId="0F386158" w14:textId="00FB2A7D" w:rsidR="00CD65AC" w:rsidRDefault="00CD65AC">
      <w:pPr>
        <w:pStyle w:val="TableContents"/>
      </w:pPr>
    </w:p>
    <w:p w14:paraId="5D6F1330" w14:textId="77777777" w:rsidR="00704D4D" w:rsidRDefault="00771B25">
      <w:pPr>
        <w:pStyle w:val="TableContents"/>
        <w:rPr>
          <w:noProof/>
        </w:rPr>
        <w:sectPr w:rsidR="00704D4D" w:rsidSect="00445285">
          <w:type w:val="continuous"/>
          <w:pgSz w:w="12240" w:h="15840"/>
          <w:pgMar w:top="1134" w:right="1134" w:bottom="1134" w:left="1134" w:header="0" w:footer="0" w:gutter="0"/>
          <w:cols w:space="720"/>
          <w:formProt w:val="0"/>
        </w:sectPr>
      </w:pPr>
      <w:r>
        <w:fldChar w:fldCharType="begin"/>
      </w:r>
      <w:r>
        <w:instrText xml:space="preserve"> INDEX \c "2" \z "1033" </w:instrText>
      </w:r>
      <w:r>
        <w:fldChar w:fldCharType="separate"/>
      </w:r>
    </w:p>
    <w:p w14:paraId="09400670" w14:textId="77777777" w:rsidR="00704D4D" w:rsidRDefault="00704D4D">
      <w:pPr>
        <w:pStyle w:val="Index1"/>
        <w:tabs>
          <w:tab w:val="right" w:leader="dot" w:pos="4612"/>
        </w:tabs>
        <w:rPr>
          <w:noProof/>
        </w:rPr>
      </w:pPr>
      <w:r>
        <w:rPr>
          <w:noProof/>
        </w:rPr>
        <w:t>.dm (filetype), 10</w:t>
      </w:r>
    </w:p>
    <w:p w14:paraId="7843A823" w14:textId="77777777" w:rsidR="00704D4D" w:rsidRDefault="00704D4D">
      <w:pPr>
        <w:pStyle w:val="Index1"/>
        <w:tabs>
          <w:tab w:val="right" w:leader="dot" w:pos="4612"/>
        </w:tabs>
        <w:rPr>
          <w:noProof/>
        </w:rPr>
      </w:pPr>
      <w:r>
        <w:rPr>
          <w:noProof/>
        </w:rPr>
        <w:t>.vsa (filetype), 9, 11, 13</w:t>
      </w:r>
    </w:p>
    <w:p w14:paraId="5696426C" w14:textId="77777777" w:rsidR="00704D4D" w:rsidRDefault="00704D4D">
      <w:pPr>
        <w:pStyle w:val="Index1"/>
        <w:tabs>
          <w:tab w:val="right" w:leader="dot" w:pos="4612"/>
        </w:tabs>
        <w:rPr>
          <w:noProof/>
        </w:rPr>
      </w:pPr>
      <w:r>
        <w:rPr>
          <w:noProof/>
        </w:rPr>
        <w:t>.vse (filetype), 8</w:t>
      </w:r>
    </w:p>
    <w:p w14:paraId="5D7EFEE0" w14:textId="77777777" w:rsidR="00704D4D" w:rsidRDefault="00704D4D">
      <w:pPr>
        <w:pStyle w:val="Index1"/>
        <w:tabs>
          <w:tab w:val="right" w:leader="dot" w:pos="4612"/>
        </w:tabs>
        <w:rPr>
          <w:noProof/>
        </w:rPr>
      </w:pPr>
      <w:r>
        <w:rPr>
          <w:noProof/>
        </w:rPr>
        <w:t>_firstload.soar, 10</w:t>
      </w:r>
    </w:p>
    <w:p w14:paraId="6C04C8D0" w14:textId="77777777" w:rsidR="00704D4D" w:rsidRDefault="00704D4D">
      <w:pPr>
        <w:pStyle w:val="Index1"/>
        <w:tabs>
          <w:tab w:val="right" w:leader="dot" w:pos="4612"/>
        </w:tabs>
        <w:rPr>
          <w:noProof/>
        </w:rPr>
      </w:pPr>
      <w:r>
        <w:rPr>
          <w:noProof/>
        </w:rPr>
        <w:t>_source.soar (filetype), 9</w:t>
      </w:r>
    </w:p>
    <w:p w14:paraId="0E98D3EB" w14:textId="77777777" w:rsidR="00704D4D" w:rsidRDefault="00704D4D">
      <w:pPr>
        <w:pStyle w:val="Index1"/>
        <w:tabs>
          <w:tab w:val="right" w:leader="dot" w:pos="4612"/>
        </w:tabs>
        <w:rPr>
          <w:noProof/>
        </w:rPr>
      </w:pPr>
      <w:r>
        <w:rPr>
          <w:noProof/>
        </w:rPr>
        <w:t>all folder, 10</w:t>
      </w:r>
    </w:p>
    <w:p w14:paraId="180697B2" w14:textId="77777777" w:rsidR="00704D4D" w:rsidRDefault="00704D4D">
      <w:pPr>
        <w:pStyle w:val="Index1"/>
        <w:tabs>
          <w:tab w:val="right" w:leader="dot" w:pos="4612"/>
        </w:tabs>
        <w:rPr>
          <w:noProof/>
        </w:rPr>
      </w:pPr>
      <w:r>
        <w:rPr>
          <w:noProof/>
        </w:rPr>
        <w:t>auto-indenting, 13</w:t>
      </w:r>
    </w:p>
    <w:p w14:paraId="4FF6396A" w14:textId="77777777" w:rsidR="00704D4D" w:rsidRDefault="00704D4D">
      <w:pPr>
        <w:pStyle w:val="Index1"/>
        <w:tabs>
          <w:tab w:val="right" w:leader="dot" w:pos="4612"/>
        </w:tabs>
        <w:rPr>
          <w:noProof/>
        </w:rPr>
      </w:pPr>
      <w:r>
        <w:rPr>
          <w:noProof/>
        </w:rPr>
        <w:t>auto-tiling, 12</w:t>
      </w:r>
    </w:p>
    <w:p w14:paraId="340588BA" w14:textId="77777777" w:rsidR="00704D4D" w:rsidRDefault="00704D4D">
      <w:pPr>
        <w:pStyle w:val="Index1"/>
        <w:tabs>
          <w:tab w:val="right" w:leader="dot" w:pos="4612"/>
        </w:tabs>
        <w:rPr>
          <w:noProof/>
        </w:rPr>
      </w:pPr>
      <w:r>
        <w:rPr>
          <w:noProof/>
        </w:rPr>
        <w:t>bin/win64, 22</w:t>
      </w:r>
    </w:p>
    <w:p w14:paraId="535B0CA7" w14:textId="77777777" w:rsidR="00704D4D" w:rsidRDefault="00704D4D">
      <w:pPr>
        <w:pStyle w:val="Index1"/>
        <w:tabs>
          <w:tab w:val="right" w:leader="dot" w:pos="4612"/>
        </w:tabs>
        <w:rPr>
          <w:noProof/>
        </w:rPr>
      </w:pPr>
      <w:r>
        <w:rPr>
          <w:noProof/>
        </w:rPr>
        <w:t>CLASSPATH, 13</w:t>
      </w:r>
    </w:p>
    <w:p w14:paraId="67014EA3" w14:textId="77777777" w:rsidR="00704D4D" w:rsidRDefault="00704D4D">
      <w:pPr>
        <w:pStyle w:val="Index1"/>
        <w:tabs>
          <w:tab w:val="right" w:leader="dot" w:pos="4612"/>
        </w:tabs>
        <w:rPr>
          <w:noProof/>
        </w:rPr>
      </w:pPr>
      <w:r>
        <w:rPr>
          <w:noProof/>
        </w:rPr>
        <w:t>command line, 13</w:t>
      </w:r>
    </w:p>
    <w:p w14:paraId="3832B99A" w14:textId="77777777" w:rsidR="00704D4D" w:rsidRDefault="00704D4D">
      <w:pPr>
        <w:pStyle w:val="Index1"/>
        <w:tabs>
          <w:tab w:val="right" w:leader="dot" w:pos="4612"/>
        </w:tabs>
        <w:rPr>
          <w:noProof/>
        </w:rPr>
      </w:pPr>
      <w:r>
        <w:rPr>
          <w:noProof/>
        </w:rPr>
        <w:t>comments, 7, 10, 16</w:t>
      </w:r>
    </w:p>
    <w:p w14:paraId="0D07227D" w14:textId="77777777" w:rsidR="00704D4D" w:rsidRDefault="00704D4D">
      <w:pPr>
        <w:pStyle w:val="Index1"/>
        <w:tabs>
          <w:tab w:val="right" w:leader="dot" w:pos="4612"/>
        </w:tabs>
        <w:rPr>
          <w:noProof/>
        </w:rPr>
      </w:pPr>
      <w:r>
        <w:rPr>
          <w:noProof/>
        </w:rPr>
        <w:t>context menu</w:t>
      </w:r>
    </w:p>
    <w:p w14:paraId="65C2CB35" w14:textId="77777777" w:rsidR="00704D4D" w:rsidRDefault="00704D4D">
      <w:pPr>
        <w:pStyle w:val="Index2"/>
        <w:tabs>
          <w:tab w:val="right" w:leader="dot" w:pos="4612"/>
        </w:tabs>
        <w:rPr>
          <w:noProof/>
        </w:rPr>
      </w:pPr>
      <w:r>
        <w:rPr>
          <w:noProof/>
        </w:rPr>
        <w:t>operator pane, 8</w:t>
      </w:r>
    </w:p>
    <w:p w14:paraId="7CFA9A20" w14:textId="77777777" w:rsidR="00704D4D" w:rsidRDefault="00704D4D">
      <w:pPr>
        <w:pStyle w:val="Index1"/>
        <w:tabs>
          <w:tab w:val="right" w:leader="dot" w:pos="4612"/>
        </w:tabs>
        <w:rPr>
          <w:noProof/>
        </w:rPr>
      </w:pPr>
      <w:r>
        <w:rPr>
          <w:noProof/>
        </w:rPr>
        <w:t>datamap, 3, 4, 7, 8, 9, 10, 11, 14, 15, 16, 17, 18, 19, 20</w:t>
      </w:r>
    </w:p>
    <w:p w14:paraId="34F7B0B7" w14:textId="77777777" w:rsidR="00704D4D" w:rsidRDefault="00704D4D">
      <w:pPr>
        <w:pStyle w:val="Index1"/>
        <w:tabs>
          <w:tab w:val="right" w:leader="dot" w:pos="4612"/>
        </w:tabs>
        <w:rPr>
          <w:noProof/>
        </w:rPr>
      </w:pPr>
      <w:r>
        <w:rPr>
          <w:noProof/>
        </w:rPr>
        <w:t>debugger, 4, 21, 22, 23</w:t>
      </w:r>
    </w:p>
    <w:p w14:paraId="1D433652" w14:textId="77777777" w:rsidR="00704D4D" w:rsidRDefault="00704D4D">
      <w:pPr>
        <w:pStyle w:val="Index1"/>
        <w:tabs>
          <w:tab w:val="right" w:leader="dot" w:pos="4612"/>
        </w:tabs>
        <w:rPr>
          <w:noProof/>
        </w:rPr>
      </w:pPr>
      <w:r>
        <w:rPr>
          <w:noProof/>
        </w:rPr>
        <w:t>Enumeration, 3, 15, 18</w:t>
      </w:r>
    </w:p>
    <w:p w14:paraId="3687B976" w14:textId="77777777" w:rsidR="00704D4D" w:rsidRDefault="00704D4D">
      <w:pPr>
        <w:pStyle w:val="Index1"/>
        <w:tabs>
          <w:tab w:val="right" w:leader="dot" w:pos="4612"/>
        </w:tabs>
        <w:rPr>
          <w:noProof/>
        </w:rPr>
      </w:pPr>
      <w:r>
        <w:rPr>
          <w:noProof/>
        </w:rPr>
        <w:t>float, 16, 17, 18</w:t>
      </w:r>
    </w:p>
    <w:p w14:paraId="0FE2BD43" w14:textId="77777777" w:rsidR="00704D4D" w:rsidRDefault="00704D4D">
      <w:pPr>
        <w:pStyle w:val="Index1"/>
        <w:tabs>
          <w:tab w:val="right" w:leader="dot" w:pos="4612"/>
        </w:tabs>
        <w:rPr>
          <w:noProof/>
        </w:rPr>
      </w:pPr>
      <w:r>
        <w:rPr>
          <w:noProof/>
        </w:rPr>
        <w:t>font size, 12</w:t>
      </w:r>
    </w:p>
    <w:p w14:paraId="08835B35" w14:textId="77777777" w:rsidR="00704D4D" w:rsidRDefault="00704D4D">
      <w:pPr>
        <w:pStyle w:val="Index1"/>
        <w:tabs>
          <w:tab w:val="right" w:leader="dot" w:pos="4612"/>
        </w:tabs>
        <w:rPr>
          <w:noProof/>
        </w:rPr>
      </w:pPr>
      <w:r>
        <w:rPr>
          <w:noProof/>
        </w:rPr>
        <w:t>Generating datamap entries, 18</w:t>
      </w:r>
    </w:p>
    <w:p w14:paraId="324EA5A5" w14:textId="77777777" w:rsidR="00704D4D" w:rsidRDefault="00704D4D">
      <w:pPr>
        <w:pStyle w:val="Index1"/>
        <w:tabs>
          <w:tab w:val="right" w:leader="dot" w:pos="4612"/>
        </w:tabs>
        <w:rPr>
          <w:noProof/>
        </w:rPr>
      </w:pPr>
      <w:r>
        <w:rPr>
          <w:noProof/>
        </w:rPr>
        <w:t>generating datamp entries, 19</w:t>
      </w:r>
    </w:p>
    <w:p w14:paraId="0E3576EC" w14:textId="77777777" w:rsidR="00704D4D" w:rsidRDefault="00704D4D">
      <w:pPr>
        <w:pStyle w:val="Index1"/>
        <w:tabs>
          <w:tab w:val="right" w:leader="dot" w:pos="4612"/>
        </w:tabs>
        <w:rPr>
          <w:noProof/>
        </w:rPr>
      </w:pPr>
      <w:r>
        <w:rPr>
          <w:noProof/>
        </w:rPr>
        <w:t>green font, 19</w:t>
      </w:r>
    </w:p>
    <w:p w14:paraId="341FF641" w14:textId="77777777" w:rsidR="00704D4D" w:rsidRDefault="00704D4D">
      <w:pPr>
        <w:pStyle w:val="Index1"/>
        <w:tabs>
          <w:tab w:val="right" w:leader="dot" w:pos="4612"/>
        </w:tabs>
        <w:rPr>
          <w:noProof/>
        </w:rPr>
      </w:pPr>
      <w:r>
        <w:rPr>
          <w:noProof/>
        </w:rPr>
        <w:t>high-level operator, 7, 8, 9, 14</w:t>
      </w:r>
    </w:p>
    <w:p w14:paraId="4936F022" w14:textId="77777777" w:rsidR="00704D4D" w:rsidRDefault="00704D4D">
      <w:pPr>
        <w:pStyle w:val="Index1"/>
        <w:tabs>
          <w:tab w:val="right" w:leader="dot" w:pos="4612"/>
        </w:tabs>
        <w:rPr>
          <w:noProof/>
        </w:rPr>
      </w:pPr>
      <w:r>
        <w:rPr>
          <w:noProof/>
        </w:rPr>
        <w:t>identifier, 15, 16, 17, 18, 19</w:t>
      </w:r>
    </w:p>
    <w:p w14:paraId="5BA71DFE" w14:textId="77777777" w:rsidR="00704D4D" w:rsidRDefault="00704D4D">
      <w:pPr>
        <w:pStyle w:val="Index1"/>
        <w:tabs>
          <w:tab w:val="right" w:leader="dot" w:pos="4612"/>
        </w:tabs>
        <w:rPr>
          <w:noProof/>
        </w:rPr>
      </w:pPr>
      <w:r>
        <w:rPr>
          <w:noProof/>
        </w:rPr>
        <w:t>impasse folder, 7, 8</w:t>
      </w:r>
    </w:p>
    <w:p w14:paraId="35368AB7" w14:textId="77777777" w:rsidR="00704D4D" w:rsidRDefault="00704D4D">
      <w:pPr>
        <w:pStyle w:val="Index1"/>
        <w:tabs>
          <w:tab w:val="right" w:leader="dot" w:pos="4612"/>
        </w:tabs>
        <w:rPr>
          <w:noProof/>
        </w:rPr>
      </w:pPr>
      <w:r>
        <w:rPr>
          <w:noProof/>
        </w:rPr>
        <w:t>integer, 16, 17, 18</w:t>
      </w:r>
    </w:p>
    <w:p w14:paraId="08746879" w14:textId="77777777" w:rsidR="00704D4D" w:rsidRDefault="00704D4D">
      <w:pPr>
        <w:pStyle w:val="Index1"/>
        <w:tabs>
          <w:tab w:val="right" w:leader="dot" w:pos="4612"/>
        </w:tabs>
        <w:rPr>
          <w:noProof/>
        </w:rPr>
      </w:pPr>
      <w:r>
        <w:rPr>
          <w:noProof/>
        </w:rPr>
        <w:t>Java, 4</w:t>
      </w:r>
    </w:p>
    <w:p w14:paraId="74D8A333" w14:textId="77777777" w:rsidR="00704D4D" w:rsidRDefault="00704D4D">
      <w:pPr>
        <w:pStyle w:val="Index1"/>
        <w:tabs>
          <w:tab w:val="right" w:leader="dot" w:pos="4612"/>
        </w:tabs>
        <w:rPr>
          <w:noProof/>
        </w:rPr>
      </w:pPr>
      <w:r>
        <w:rPr>
          <w:noProof/>
        </w:rPr>
        <w:t>link, 18</w:t>
      </w:r>
    </w:p>
    <w:p w14:paraId="35F9D30A" w14:textId="77777777" w:rsidR="00704D4D" w:rsidRDefault="00704D4D">
      <w:pPr>
        <w:pStyle w:val="Index2"/>
        <w:tabs>
          <w:tab w:val="right" w:leader="dot" w:pos="4612"/>
        </w:tabs>
        <w:rPr>
          <w:noProof/>
        </w:rPr>
      </w:pPr>
      <w:r>
        <w:rPr>
          <w:noProof/>
        </w:rPr>
        <w:t>datamap, 16, 19, 20</w:t>
      </w:r>
    </w:p>
    <w:p w14:paraId="4C21F5AF" w14:textId="77777777" w:rsidR="00704D4D" w:rsidRDefault="00704D4D">
      <w:pPr>
        <w:pStyle w:val="Index1"/>
        <w:tabs>
          <w:tab w:val="right" w:leader="dot" w:pos="4612"/>
        </w:tabs>
        <w:rPr>
          <w:noProof/>
        </w:rPr>
      </w:pPr>
      <w:r>
        <w:rPr>
          <w:noProof/>
        </w:rPr>
        <w:t>low-level operator, 7, 8</w:t>
      </w:r>
    </w:p>
    <w:p w14:paraId="4DDB0640" w14:textId="77777777" w:rsidR="00704D4D" w:rsidRDefault="00704D4D">
      <w:pPr>
        <w:pStyle w:val="Index1"/>
        <w:tabs>
          <w:tab w:val="right" w:leader="dot" w:pos="4612"/>
        </w:tabs>
        <w:rPr>
          <w:noProof/>
        </w:rPr>
      </w:pPr>
      <w:r>
        <w:rPr>
          <w:noProof/>
        </w:rPr>
        <w:t>main menu, 11, 12, 14, 18, 21, 23</w:t>
      </w:r>
    </w:p>
    <w:p w14:paraId="668BB09F" w14:textId="77777777" w:rsidR="00704D4D" w:rsidRDefault="00704D4D">
      <w:pPr>
        <w:pStyle w:val="Index1"/>
        <w:tabs>
          <w:tab w:val="right" w:leader="dot" w:pos="4612"/>
        </w:tabs>
        <w:rPr>
          <w:noProof/>
        </w:rPr>
      </w:pPr>
      <w:r>
        <w:rPr>
          <w:noProof/>
        </w:rPr>
        <w:t>mixed-type, 16</w:t>
      </w:r>
    </w:p>
    <w:p w14:paraId="1803A8C5" w14:textId="77777777" w:rsidR="00704D4D" w:rsidRDefault="00704D4D">
      <w:pPr>
        <w:pStyle w:val="Index1"/>
        <w:tabs>
          <w:tab w:val="right" w:leader="dot" w:pos="4612"/>
        </w:tabs>
        <w:rPr>
          <w:noProof/>
        </w:rPr>
      </w:pPr>
      <w:r>
        <w:rPr>
          <w:noProof/>
        </w:rPr>
        <w:t>parser, 14</w:t>
      </w:r>
    </w:p>
    <w:p w14:paraId="5F6E3B59" w14:textId="77777777" w:rsidR="00704D4D" w:rsidRDefault="00704D4D">
      <w:pPr>
        <w:pStyle w:val="Index1"/>
        <w:tabs>
          <w:tab w:val="right" w:leader="dot" w:pos="4612"/>
        </w:tabs>
        <w:rPr>
          <w:noProof/>
        </w:rPr>
      </w:pPr>
      <w:r>
        <w:rPr>
          <w:noProof/>
        </w:rPr>
        <w:t>PATH, 22</w:t>
      </w:r>
    </w:p>
    <w:p w14:paraId="22E79E80" w14:textId="77777777" w:rsidR="00704D4D" w:rsidRDefault="00704D4D">
      <w:pPr>
        <w:pStyle w:val="Index1"/>
        <w:tabs>
          <w:tab w:val="right" w:leader="dot" w:pos="4612"/>
        </w:tabs>
        <w:rPr>
          <w:noProof/>
        </w:rPr>
      </w:pPr>
      <w:r>
        <w:rPr>
          <w:noProof/>
        </w:rPr>
        <w:t>preferences dialog, 12</w:t>
      </w:r>
    </w:p>
    <w:p w14:paraId="2AB84DD2" w14:textId="77777777" w:rsidR="00704D4D" w:rsidRDefault="00704D4D">
      <w:pPr>
        <w:pStyle w:val="Index1"/>
        <w:tabs>
          <w:tab w:val="right" w:leader="dot" w:pos="4612"/>
        </w:tabs>
        <w:rPr>
          <w:noProof/>
        </w:rPr>
      </w:pPr>
      <w:r>
        <w:rPr>
          <w:noProof/>
        </w:rPr>
        <w:t>project root, 8</w:t>
      </w:r>
    </w:p>
    <w:p w14:paraId="7B8E4967" w14:textId="77777777" w:rsidR="00704D4D" w:rsidRDefault="00704D4D">
      <w:pPr>
        <w:pStyle w:val="Index1"/>
        <w:tabs>
          <w:tab w:val="right" w:leader="dot" w:pos="4612"/>
        </w:tabs>
        <w:rPr>
          <w:noProof/>
        </w:rPr>
      </w:pPr>
      <w:r>
        <w:rPr>
          <w:noProof/>
        </w:rPr>
        <w:t>rule editor window, 8, 9, 10, 17</w:t>
      </w:r>
    </w:p>
    <w:p w14:paraId="1CA2E5A3" w14:textId="77777777" w:rsidR="00704D4D" w:rsidRDefault="00704D4D">
      <w:pPr>
        <w:pStyle w:val="Index1"/>
        <w:tabs>
          <w:tab w:val="right" w:leader="dot" w:pos="4612"/>
        </w:tabs>
        <w:rPr>
          <w:noProof/>
        </w:rPr>
      </w:pPr>
      <w:r>
        <w:rPr>
          <w:noProof/>
        </w:rPr>
        <w:t>Soar Complete, 10, 17</w:t>
      </w:r>
    </w:p>
    <w:p w14:paraId="30506360" w14:textId="77777777" w:rsidR="00704D4D" w:rsidRDefault="00704D4D">
      <w:pPr>
        <w:pStyle w:val="Index1"/>
        <w:tabs>
          <w:tab w:val="right" w:leader="dot" w:pos="4612"/>
        </w:tabs>
        <w:rPr>
          <w:noProof/>
        </w:rPr>
      </w:pPr>
      <w:r>
        <w:rPr>
          <w:noProof/>
        </w:rPr>
        <w:t>Soar Java Debugger, 4</w:t>
      </w:r>
    </w:p>
    <w:p w14:paraId="17012674" w14:textId="77777777" w:rsidR="00704D4D" w:rsidRDefault="00704D4D">
      <w:pPr>
        <w:pStyle w:val="Index1"/>
        <w:tabs>
          <w:tab w:val="right" w:leader="dot" w:pos="4612"/>
        </w:tabs>
        <w:rPr>
          <w:noProof/>
        </w:rPr>
      </w:pPr>
      <w:r>
        <w:rPr>
          <w:noProof/>
        </w:rPr>
        <w:t>Soar Runtime, 22</w:t>
      </w:r>
    </w:p>
    <w:p w14:paraId="222CFC0C" w14:textId="77777777" w:rsidR="00704D4D" w:rsidRDefault="00704D4D">
      <w:pPr>
        <w:pStyle w:val="Index1"/>
        <w:tabs>
          <w:tab w:val="right" w:leader="dot" w:pos="4612"/>
        </w:tabs>
        <w:rPr>
          <w:noProof/>
        </w:rPr>
      </w:pPr>
      <w:r>
        <w:rPr>
          <w:noProof/>
        </w:rPr>
        <w:t>Soar website</w:t>
      </w:r>
    </w:p>
    <w:p w14:paraId="32CE0BE9" w14:textId="77777777" w:rsidR="00704D4D" w:rsidRDefault="00704D4D">
      <w:pPr>
        <w:pStyle w:val="Index2"/>
        <w:tabs>
          <w:tab w:val="right" w:leader="dot" w:pos="4612"/>
        </w:tabs>
        <w:rPr>
          <w:noProof/>
        </w:rPr>
      </w:pPr>
      <w:r>
        <w:rPr>
          <w:noProof/>
        </w:rPr>
        <w:t>http</w:t>
      </w:r>
    </w:p>
    <w:p w14:paraId="25ABC249" w14:textId="77777777" w:rsidR="00704D4D" w:rsidRDefault="00704D4D">
      <w:pPr>
        <w:pStyle w:val="Index3"/>
        <w:tabs>
          <w:tab w:val="right" w:leader="dot" w:pos="4612"/>
        </w:tabs>
        <w:rPr>
          <w:noProof/>
        </w:rPr>
      </w:pPr>
      <w:r>
        <w:rPr>
          <w:noProof/>
        </w:rPr>
        <w:t>//soar.eecs.umich.edu, 4</w:t>
      </w:r>
    </w:p>
    <w:p w14:paraId="49493FCA" w14:textId="77777777" w:rsidR="00704D4D" w:rsidRDefault="00704D4D">
      <w:pPr>
        <w:pStyle w:val="Index1"/>
        <w:tabs>
          <w:tab w:val="right" w:leader="dot" w:pos="4612"/>
        </w:tabs>
        <w:rPr>
          <w:noProof/>
        </w:rPr>
      </w:pPr>
      <w:r>
        <w:rPr>
          <w:noProof/>
        </w:rPr>
        <w:t>string, 16, 17</w:t>
      </w:r>
    </w:p>
    <w:p w14:paraId="1A20F6FC" w14:textId="77777777" w:rsidR="00704D4D" w:rsidRDefault="00704D4D">
      <w:pPr>
        <w:pStyle w:val="Index1"/>
        <w:tabs>
          <w:tab w:val="right" w:leader="dot" w:pos="4612"/>
        </w:tabs>
        <w:rPr>
          <w:noProof/>
        </w:rPr>
      </w:pPr>
      <w:r>
        <w:rPr>
          <w:noProof/>
        </w:rPr>
        <w:t>Suboperator, 8</w:t>
      </w:r>
    </w:p>
    <w:p w14:paraId="7DAFE9C6" w14:textId="77777777" w:rsidR="00704D4D" w:rsidRDefault="00704D4D">
      <w:pPr>
        <w:pStyle w:val="Index1"/>
        <w:tabs>
          <w:tab w:val="right" w:leader="dot" w:pos="4612"/>
        </w:tabs>
        <w:rPr>
          <w:noProof/>
        </w:rPr>
      </w:pPr>
      <w:r>
        <w:rPr>
          <w:noProof/>
        </w:rPr>
        <w:t>syntax errors, 18</w:t>
      </w:r>
    </w:p>
    <w:p w14:paraId="60A85507" w14:textId="77777777" w:rsidR="00704D4D" w:rsidRDefault="00704D4D">
      <w:pPr>
        <w:pStyle w:val="Index1"/>
        <w:tabs>
          <w:tab w:val="right" w:leader="dot" w:pos="4612"/>
        </w:tabs>
        <w:rPr>
          <w:noProof/>
        </w:rPr>
      </w:pPr>
      <w:r>
        <w:rPr>
          <w:noProof/>
        </w:rPr>
        <w:t>syntax highlighting, 10, 12, 14</w:t>
      </w:r>
    </w:p>
    <w:p w14:paraId="34D2D060" w14:textId="77777777" w:rsidR="00704D4D" w:rsidRDefault="00704D4D">
      <w:pPr>
        <w:pStyle w:val="Index1"/>
        <w:tabs>
          <w:tab w:val="right" w:leader="dot" w:pos="4612"/>
        </w:tabs>
        <w:rPr>
          <w:noProof/>
        </w:rPr>
      </w:pPr>
      <w:r>
        <w:rPr>
          <w:noProof/>
        </w:rPr>
        <w:t>tile style, 12</w:t>
      </w:r>
    </w:p>
    <w:p w14:paraId="1690BCC2" w14:textId="77777777" w:rsidR="00704D4D" w:rsidRDefault="00704D4D">
      <w:pPr>
        <w:pStyle w:val="Index1"/>
        <w:tabs>
          <w:tab w:val="right" w:leader="dot" w:pos="4612"/>
        </w:tabs>
        <w:rPr>
          <w:noProof/>
        </w:rPr>
      </w:pPr>
      <w:r>
        <w:rPr>
          <w:noProof/>
        </w:rPr>
        <w:t>top-state, 10, 14, 15</w:t>
      </w:r>
    </w:p>
    <w:p w14:paraId="49A615B3" w14:textId="77777777" w:rsidR="00704D4D" w:rsidRDefault="00704D4D">
      <w:pPr>
        <w:pStyle w:val="Index1"/>
        <w:tabs>
          <w:tab w:val="right" w:leader="dot" w:pos="4612"/>
        </w:tabs>
        <w:rPr>
          <w:noProof/>
        </w:rPr>
      </w:pPr>
      <w:r>
        <w:rPr>
          <w:noProof/>
        </w:rPr>
        <w:t>troubleshooting, 13, 21</w:t>
      </w:r>
    </w:p>
    <w:p w14:paraId="039B48DA" w14:textId="77777777" w:rsidR="00704D4D" w:rsidRDefault="00704D4D">
      <w:pPr>
        <w:pStyle w:val="Index1"/>
        <w:tabs>
          <w:tab w:val="right" w:leader="dot" w:pos="4612"/>
        </w:tabs>
        <w:rPr>
          <w:noProof/>
        </w:rPr>
      </w:pPr>
      <w:r>
        <w:rPr>
          <w:noProof/>
        </w:rPr>
        <w:t>validate datamap entry, 18</w:t>
      </w:r>
    </w:p>
    <w:p w14:paraId="774677FB" w14:textId="77777777" w:rsidR="00704D4D" w:rsidRDefault="00704D4D">
      <w:pPr>
        <w:pStyle w:val="Index1"/>
        <w:tabs>
          <w:tab w:val="right" w:leader="dot" w:pos="4612"/>
        </w:tabs>
        <w:rPr>
          <w:noProof/>
        </w:rPr>
      </w:pPr>
      <w:r>
        <w:rPr>
          <w:noProof/>
        </w:rPr>
        <w:t>VisualSoar.jar, 13</w:t>
      </w:r>
    </w:p>
    <w:p w14:paraId="6575DF81" w14:textId="77777777" w:rsidR="00704D4D" w:rsidRDefault="00704D4D">
      <w:pPr>
        <w:pStyle w:val="Index1"/>
        <w:tabs>
          <w:tab w:val="right" w:leader="dot" w:pos="4612"/>
        </w:tabs>
        <w:rPr>
          <w:noProof/>
        </w:rPr>
      </w:pPr>
      <w:r>
        <w:rPr>
          <w:noProof/>
        </w:rPr>
        <w:t>WMEs, 10, 18, 19</w:t>
      </w:r>
    </w:p>
    <w:p w14:paraId="760C337F" w14:textId="77777777" w:rsidR="00704D4D" w:rsidRDefault="00704D4D">
      <w:pPr>
        <w:pStyle w:val="Index1"/>
        <w:tabs>
          <w:tab w:val="right" w:leader="dot" w:pos="4612"/>
        </w:tabs>
        <w:rPr>
          <w:noProof/>
        </w:rPr>
      </w:pPr>
      <w:r>
        <w:rPr>
          <w:noProof/>
        </w:rPr>
        <w:t>working memory, 4, 14, 15</w:t>
      </w:r>
    </w:p>
    <w:p w14:paraId="01A9780C" w14:textId="77777777" w:rsidR="00704D4D" w:rsidRDefault="00704D4D">
      <w:pPr>
        <w:pStyle w:val="TableContents"/>
        <w:rPr>
          <w:noProof/>
        </w:rPr>
        <w:sectPr w:rsidR="00704D4D" w:rsidSect="00CF6162">
          <w:type w:val="continuous"/>
          <w:pgSz w:w="12240" w:h="15840"/>
          <w:pgMar w:top="1134" w:right="1134" w:bottom="1134" w:left="1134" w:header="0" w:footer="0" w:gutter="0"/>
          <w:cols w:num="2" w:space="720"/>
          <w:formProt w:val="0"/>
        </w:sectPr>
      </w:pPr>
    </w:p>
    <w:p w14:paraId="3E99B5C2" w14:textId="1B530FA1" w:rsidR="00CD65AC" w:rsidRDefault="00771B25">
      <w:pPr>
        <w:pStyle w:val="TableContents"/>
      </w:pPr>
      <w:r>
        <w:fldChar w:fldCharType="end"/>
      </w:r>
    </w:p>
    <w:p w14:paraId="5C839D69" w14:textId="403AB41D" w:rsidR="00EE2103" w:rsidRDefault="00EE2103">
      <w:pPr>
        <w:pStyle w:val="TableContents"/>
      </w:pPr>
    </w:p>
    <w:p w14:paraId="271C96C0" w14:textId="77777777" w:rsidR="00EE2103" w:rsidRDefault="00EE2103">
      <w:pPr>
        <w:pStyle w:val="TableContents"/>
      </w:pPr>
    </w:p>
    <w:sectPr w:rsidR="00EE2103" w:rsidSect="00445285">
      <w:type w:val="continuous"/>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F1C2E" w14:textId="77777777" w:rsidR="00F837B2" w:rsidRDefault="00F837B2" w:rsidP="00F837B2">
      <w:r>
        <w:separator/>
      </w:r>
    </w:p>
  </w:endnote>
  <w:endnote w:type="continuationSeparator" w:id="0">
    <w:p w14:paraId="0E315873" w14:textId="77777777" w:rsidR="00F837B2" w:rsidRDefault="00F837B2" w:rsidP="00F83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Liberation Sans">
    <w:altName w:val="Arial"/>
    <w:panose1 w:val="020B0604020202020204"/>
    <w:charset w:val="01"/>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786A8" w14:textId="77777777" w:rsidR="00DE0648" w:rsidRDefault="00DE06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4124203"/>
      <w:docPartObj>
        <w:docPartGallery w:val="Page Numbers (Bottom of Page)"/>
        <w:docPartUnique/>
      </w:docPartObj>
    </w:sdtPr>
    <w:sdtEndPr>
      <w:rPr>
        <w:noProof/>
      </w:rPr>
    </w:sdtEndPr>
    <w:sdtContent>
      <w:p w14:paraId="4FB3542A" w14:textId="50F43151" w:rsidR="00B22CA7" w:rsidRDefault="00B22C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800120" w14:textId="77777777" w:rsidR="00F837B2" w:rsidRDefault="00F837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3B325" w14:textId="77777777" w:rsidR="00DE0648" w:rsidRDefault="00DE0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B0C90" w14:textId="77777777" w:rsidR="00F837B2" w:rsidRDefault="00F837B2" w:rsidP="00F837B2">
      <w:r>
        <w:separator/>
      </w:r>
    </w:p>
  </w:footnote>
  <w:footnote w:type="continuationSeparator" w:id="0">
    <w:p w14:paraId="6FF0A71D" w14:textId="77777777" w:rsidR="00F837B2" w:rsidRDefault="00F837B2" w:rsidP="00F83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A1460" w14:textId="77777777" w:rsidR="00DE0648" w:rsidRDefault="00DE06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D3452" w14:textId="77777777" w:rsidR="00DE0648" w:rsidRDefault="00DE06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CA914" w14:textId="77777777" w:rsidR="00DE0648" w:rsidRDefault="00DE06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37C1"/>
    <w:multiLevelType w:val="multilevel"/>
    <w:tmpl w:val="313C25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BB688B"/>
    <w:multiLevelType w:val="hybridMultilevel"/>
    <w:tmpl w:val="BE36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42E44"/>
    <w:multiLevelType w:val="multilevel"/>
    <w:tmpl w:val="61A20E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7E65206"/>
    <w:multiLevelType w:val="multilevel"/>
    <w:tmpl w:val="EF6A6E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7847528"/>
    <w:multiLevelType w:val="multilevel"/>
    <w:tmpl w:val="7FA8C6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7DC38D1"/>
    <w:multiLevelType w:val="multilevel"/>
    <w:tmpl w:val="AD3A0B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9692406"/>
    <w:multiLevelType w:val="multilevel"/>
    <w:tmpl w:val="7D848E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E2E33C9"/>
    <w:multiLevelType w:val="multilevel"/>
    <w:tmpl w:val="E18EC3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EA04D31"/>
    <w:multiLevelType w:val="multilevel"/>
    <w:tmpl w:val="3EB4F1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0CE608E"/>
    <w:multiLevelType w:val="multilevel"/>
    <w:tmpl w:val="C58887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3694DF8"/>
    <w:multiLevelType w:val="hybridMultilevel"/>
    <w:tmpl w:val="E53A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C7520"/>
    <w:multiLevelType w:val="hybridMultilevel"/>
    <w:tmpl w:val="3370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74E49"/>
    <w:multiLevelType w:val="multilevel"/>
    <w:tmpl w:val="2E4A43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7BB2421D"/>
    <w:multiLevelType w:val="multilevel"/>
    <w:tmpl w:val="08029F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4"/>
  </w:num>
  <w:num w:numId="3">
    <w:abstractNumId w:val="13"/>
  </w:num>
  <w:num w:numId="4">
    <w:abstractNumId w:val="12"/>
  </w:num>
  <w:num w:numId="5">
    <w:abstractNumId w:val="9"/>
  </w:num>
  <w:num w:numId="6">
    <w:abstractNumId w:val="5"/>
  </w:num>
  <w:num w:numId="7">
    <w:abstractNumId w:val="2"/>
  </w:num>
  <w:num w:numId="8">
    <w:abstractNumId w:val="3"/>
  </w:num>
  <w:num w:numId="9">
    <w:abstractNumId w:val="8"/>
  </w:num>
  <w:num w:numId="10">
    <w:abstractNumId w:val="0"/>
  </w:num>
  <w:num w:numId="11">
    <w:abstractNumId w:val="7"/>
  </w:num>
  <w:num w:numId="12">
    <w:abstractNumId w:val="10"/>
  </w:num>
  <w:num w:numId="13">
    <w:abstractNumId w:val="11"/>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uxoll, Andrew">
    <w15:presenceInfo w15:providerId="AD" w15:userId="S::nuxoll@up.edu::d458e47e-2993-4c3a-8923-4abe101e9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9"/>
  <w:characterSpacingControl w:val="doNotCompress"/>
  <w:hdrShapeDefaults>
    <o:shapedefaults v:ext="edit" spidmax="6145">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DB"/>
    <w:rsid w:val="000122FF"/>
    <w:rsid w:val="00071C67"/>
    <w:rsid w:val="00084D54"/>
    <w:rsid w:val="000A1F4D"/>
    <w:rsid w:val="00101EAE"/>
    <w:rsid w:val="001132ED"/>
    <w:rsid w:val="001161CC"/>
    <w:rsid w:val="00133CB1"/>
    <w:rsid w:val="0014479F"/>
    <w:rsid w:val="001610C3"/>
    <w:rsid w:val="00165E86"/>
    <w:rsid w:val="00172D42"/>
    <w:rsid w:val="00176AEC"/>
    <w:rsid w:val="001C238B"/>
    <w:rsid w:val="001C2698"/>
    <w:rsid w:val="001E32CC"/>
    <w:rsid w:val="0021616A"/>
    <w:rsid w:val="0022751E"/>
    <w:rsid w:val="00237CA5"/>
    <w:rsid w:val="00241164"/>
    <w:rsid w:val="002529E8"/>
    <w:rsid w:val="0025675E"/>
    <w:rsid w:val="0026085B"/>
    <w:rsid w:val="0027685C"/>
    <w:rsid w:val="002A48A3"/>
    <w:rsid w:val="002A4B94"/>
    <w:rsid w:val="002B0059"/>
    <w:rsid w:val="002C32B7"/>
    <w:rsid w:val="002D74A5"/>
    <w:rsid w:val="002E6F46"/>
    <w:rsid w:val="002F0AC0"/>
    <w:rsid w:val="002F5108"/>
    <w:rsid w:val="003124DA"/>
    <w:rsid w:val="00333308"/>
    <w:rsid w:val="00334321"/>
    <w:rsid w:val="00334A39"/>
    <w:rsid w:val="00353287"/>
    <w:rsid w:val="003872AC"/>
    <w:rsid w:val="003A4F14"/>
    <w:rsid w:val="003A7048"/>
    <w:rsid w:val="003B1BC9"/>
    <w:rsid w:val="003C7585"/>
    <w:rsid w:val="003D1617"/>
    <w:rsid w:val="003E1281"/>
    <w:rsid w:val="00414263"/>
    <w:rsid w:val="004400E9"/>
    <w:rsid w:val="00445285"/>
    <w:rsid w:val="00450F97"/>
    <w:rsid w:val="004528BE"/>
    <w:rsid w:val="004530A4"/>
    <w:rsid w:val="00471E7D"/>
    <w:rsid w:val="00493B69"/>
    <w:rsid w:val="004A53AD"/>
    <w:rsid w:val="004C5C83"/>
    <w:rsid w:val="004D2E76"/>
    <w:rsid w:val="004D5E5C"/>
    <w:rsid w:val="004D6F07"/>
    <w:rsid w:val="004E1DCF"/>
    <w:rsid w:val="004F2AA2"/>
    <w:rsid w:val="004F4C16"/>
    <w:rsid w:val="005011D6"/>
    <w:rsid w:val="005A0669"/>
    <w:rsid w:val="005A089E"/>
    <w:rsid w:val="005B4BEB"/>
    <w:rsid w:val="005C5199"/>
    <w:rsid w:val="005D0EEF"/>
    <w:rsid w:val="005D6BE3"/>
    <w:rsid w:val="005F084C"/>
    <w:rsid w:val="00602850"/>
    <w:rsid w:val="0061096B"/>
    <w:rsid w:val="00610DDF"/>
    <w:rsid w:val="00611D1A"/>
    <w:rsid w:val="00617666"/>
    <w:rsid w:val="00632691"/>
    <w:rsid w:val="006355D1"/>
    <w:rsid w:val="00642B3D"/>
    <w:rsid w:val="00645598"/>
    <w:rsid w:val="00647EF8"/>
    <w:rsid w:val="00653431"/>
    <w:rsid w:val="00673678"/>
    <w:rsid w:val="00695A2A"/>
    <w:rsid w:val="006B470D"/>
    <w:rsid w:val="006C1934"/>
    <w:rsid w:val="006C566F"/>
    <w:rsid w:val="00704D4D"/>
    <w:rsid w:val="00710502"/>
    <w:rsid w:val="00720E4A"/>
    <w:rsid w:val="007323DE"/>
    <w:rsid w:val="007700AB"/>
    <w:rsid w:val="00771B25"/>
    <w:rsid w:val="0078126D"/>
    <w:rsid w:val="007A5C27"/>
    <w:rsid w:val="007C45AF"/>
    <w:rsid w:val="007D23DB"/>
    <w:rsid w:val="007D4A15"/>
    <w:rsid w:val="007D51C0"/>
    <w:rsid w:val="007D5E2D"/>
    <w:rsid w:val="007D704A"/>
    <w:rsid w:val="007E15DF"/>
    <w:rsid w:val="007E5AA5"/>
    <w:rsid w:val="00804BAC"/>
    <w:rsid w:val="008253EF"/>
    <w:rsid w:val="00841E3A"/>
    <w:rsid w:val="00847296"/>
    <w:rsid w:val="00860057"/>
    <w:rsid w:val="0086441A"/>
    <w:rsid w:val="00880BC0"/>
    <w:rsid w:val="00893135"/>
    <w:rsid w:val="008A280C"/>
    <w:rsid w:val="008D4508"/>
    <w:rsid w:val="008D550B"/>
    <w:rsid w:val="008D7A49"/>
    <w:rsid w:val="008E25FD"/>
    <w:rsid w:val="008F3839"/>
    <w:rsid w:val="00903640"/>
    <w:rsid w:val="0091081F"/>
    <w:rsid w:val="009118B4"/>
    <w:rsid w:val="00935752"/>
    <w:rsid w:val="00942143"/>
    <w:rsid w:val="00945BD2"/>
    <w:rsid w:val="00947F77"/>
    <w:rsid w:val="009541CF"/>
    <w:rsid w:val="00967A32"/>
    <w:rsid w:val="00971654"/>
    <w:rsid w:val="00971DDF"/>
    <w:rsid w:val="00977844"/>
    <w:rsid w:val="00985F66"/>
    <w:rsid w:val="00991B38"/>
    <w:rsid w:val="00995A54"/>
    <w:rsid w:val="009B613E"/>
    <w:rsid w:val="009B73C9"/>
    <w:rsid w:val="009C599D"/>
    <w:rsid w:val="009D2D34"/>
    <w:rsid w:val="009D38F7"/>
    <w:rsid w:val="009D4869"/>
    <w:rsid w:val="009E35DF"/>
    <w:rsid w:val="009E517B"/>
    <w:rsid w:val="009F2405"/>
    <w:rsid w:val="009F48EE"/>
    <w:rsid w:val="009F5615"/>
    <w:rsid w:val="00A041EA"/>
    <w:rsid w:val="00A13C91"/>
    <w:rsid w:val="00A21035"/>
    <w:rsid w:val="00A5384D"/>
    <w:rsid w:val="00A741DF"/>
    <w:rsid w:val="00A741E3"/>
    <w:rsid w:val="00A74563"/>
    <w:rsid w:val="00A74AC7"/>
    <w:rsid w:val="00A77FD8"/>
    <w:rsid w:val="00A85949"/>
    <w:rsid w:val="00A911CA"/>
    <w:rsid w:val="00A975C7"/>
    <w:rsid w:val="00AA7620"/>
    <w:rsid w:val="00AC2EF9"/>
    <w:rsid w:val="00AC4C3B"/>
    <w:rsid w:val="00AD7404"/>
    <w:rsid w:val="00AF7711"/>
    <w:rsid w:val="00B0512E"/>
    <w:rsid w:val="00B22CA7"/>
    <w:rsid w:val="00B2431B"/>
    <w:rsid w:val="00B4001D"/>
    <w:rsid w:val="00B41DFF"/>
    <w:rsid w:val="00B43825"/>
    <w:rsid w:val="00B44B30"/>
    <w:rsid w:val="00B46FCC"/>
    <w:rsid w:val="00B545C6"/>
    <w:rsid w:val="00B55551"/>
    <w:rsid w:val="00B56DA5"/>
    <w:rsid w:val="00B67842"/>
    <w:rsid w:val="00B77F37"/>
    <w:rsid w:val="00B91A71"/>
    <w:rsid w:val="00B93FF8"/>
    <w:rsid w:val="00B95888"/>
    <w:rsid w:val="00BC03B1"/>
    <w:rsid w:val="00BD09E8"/>
    <w:rsid w:val="00BD6178"/>
    <w:rsid w:val="00BE29D5"/>
    <w:rsid w:val="00BE567A"/>
    <w:rsid w:val="00C13372"/>
    <w:rsid w:val="00C22FD7"/>
    <w:rsid w:val="00C23B70"/>
    <w:rsid w:val="00C52C6D"/>
    <w:rsid w:val="00C55925"/>
    <w:rsid w:val="00C573DB"/>
    <w:rsid w:val="00C913C4"/>
    <w:rsid w:val="00C97BA3"/>
    <w:rsid w:val="00CA2F62"/>
    <w:rsid w:val="00CB29F4"/>
    <w:rsid w:val="00CC0311"/>
    <w:rsid w:val="00CD65AC"/>
    <w:rsid w:val="00CF6162"/>
    <w:rsid w:val="00D0346F"/>
    <w:rsid w:val="00D26575"/>
    <w:rsid w:val="00D33154"/>
    <w:rsid w:val="00D4600F"/>
    <w:rsid w:val="00D547CF"/>
    <w:rsid w:val="00D61A19"/>
    <w:rsid w:val="00D775C8"/>
    <w:rsid w:val="00D832D1"/>
    <w:rsid w:val="00D87787"/>
    <w:rsid w:val="00DB2BFA"/>
    <w:rsid w:val="00DC6D08"/>
    <w:rsid w:val="00DC789E"/>
    <w:rsid w:val="00DD3B6B"/>
    <w:rsid w:val="00DE0648"/>
    <w:rsid w:val="00DE738C"/>
    <w:rsid w:val="00E04E53"/>
    <w:rsid w:val="00E066E4"/>
    <w:rsid w:val="00E07ACD"/>
    <w:rsid w:val="00E15F5A"/>
    <w:rsid w:val="00E32582"/>
    <w:rsid w:val="00E36895"/>
    <w:rsid w:val="00E37DC5"/>
    <w:rsid w:val="00E431F1"/>
    <w:rsid w:val="00E53B3D"/>
    <w:rsid w:val="00E719D1"/>
    <w:rsid w:val="00E755FC"/>
    <w:rsid w:val="00E83144"/>
    <w:rsid w:val="00EB0741"/>
    <w:rsid w:val="00EB1EF3"/>
    <w:rsid w:val="00EC227E"/>
    <w:rsid w:val="00EE2103"/>
    <w:rsid w:val="00F0534C"/>
    <w:rsid w:val="00F10E1D"/>
    <w:rsid w:val="00F16C72"/>
    <w:rsid w:val="00F1766B"/>
    <w:rsid w:val="00F258FD"/>
    <w:rsid w:val="00F30C37"/>
    <w:rsid w:val="00F401BE"/>
    <w:rsid w:val="00F41A19"/>
    <w:rsid w:val="00F51B25"/>
    <w:rsid w:val="00F8091E"/>
    <w:rsid w:val="00F80D8D"/>
    <w:rsid w:val="00F81442"/>
    <w:rsid w:val="00F82C3B"/>
    <w:rsid w:val="00F83125"/>
    <w:rsid w:val="00F837B2"/>
    <w:rsid w:val="00F87125"/>
    <w:rsid w:val="00F95002"/>
    <w:rsid w:val="00FA6F32"/>
    <w:rsid w:val="00FC0299"/>
    <w:rsid w:val="00FC1A36"/>
    <w:rsid w:val="00FC4A75"/>
    <w:rsid w:val="00FD374D"/>
    <w:rsid w:val="00FE469C"/>
    <w:rsid w:val="00FE52A1"/>
    <w:rsid w:val="00FF4846"/>
    <w:rsid w:val="00FF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strokecolor="none"/>
    </o:shapedefaults>
    <o:shapelayout v:ext="edit">
      <o:idmap v:ext="edit" data="1"/>
    </o:shapelayout>
  </w:shapeDefaults>
  <w:decimalSymbol w:val="."/>
  <w:listSeparator w:val=","/>
  <w14:docId w14:val="50BC7727"/>
  <w15:docId w15:val="{7843CB78-4321-4D7C-B6D6-EF873C42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E86"/>
    <w:pPr>
      <w:keepNext/>
      <w:keepLines/>
      <w:spacing w:before="240"/>
      <w:jc w:val="center"/>
      <w:outlineLvl w:val="0"/>
    </w:pPr>
    <w:rPr>
      <w:rFonts w:asciiTheme="majorHAnsi" w:eastAsiaTheme="majorEastAsia" w:hAnsiTheme="majorHAnsi" w:cs="Mangal"/>
      <w:sz w:val="40"/>
      <w:szCs w:val="29"/>
    </w:rPr>
  </w:style>
  <w:style w:type="paragraph" w:styleId="Heading2">
    <w:name w:val="heading 2"/>
    <w:basedOn w:val="Normal"/>
    <w:next w:val="Normal"/>
    <w:link w:val="Heading2Char"/>
    <w:uiPriority w:val="9"/>
    <w:unhideWhenUsed/>
    <w:qFormat/>
    <w:rsid w:val="00B77F37"/>
    <w:pPr>
      <w:keepNext/>
      <w:keepLines/>
      <w:spacing w:before="40"/>
      <w:outlineLvl w:val="1"/>
    </w:pPr>
    <w:rPr>
      <w:rFonts w:ascii="Roboto" w:eastAsiaTheme="majorEastAsia" w:hAnsi="Roboto" w:cs="Mangal"/>
      <w:b/>
      <w:sz w:val="28"/>
      <w:szCs w:val="23"/>
    </w:rPr>
  </w:style>
  <w:style w:type="paragraph" w:styleId="Heading3">
    <w:name w:val="heading 3"/>
    <w:basedOn w:val="Heading"/>
    <w:next w:val="BodyText"/>
    <w:uiPriority w:val="9"/>
    <w:unhideWhenUsed/>
    <w:qFormat/>
    <w:rsid w:val="003C7585"/>
    <w:pPr>
      <w:numPr>
        <w:ilvl w:val="2"/>
        <w:numId w:val="1"/>
      </w:numPr>
      <w:spacing w:before="120" w:after="240"/>
      <w:ind w:left="0" w:firstLine="0"/>
      <w:outlineLvl w:val="2"/>
    </w:pPr>
    <w:rPr>
      <w:b/>
      <w:bCs/>
      <w:sz w:val="22"/>
    </w:rPr>
  </w:style>
  <w:style w:type="paragraph" w:styleId="Heading4">
    <w:name w:val="heading 4"/>
    <w:basedOn w:val="Heading"/>
    <w:next w:val="BodyText"/>
    <w:uiPriority w:val="9"/>
    <w:unhideWhenUsed/>
    <w:qFormat/>
    <w:pPr>
      <w:numPr>
        <w:ilvl w:val="3"/>
        <w:numId w:val="1"/>
      </w:numPr>
      <w:spacing w:before="120"/>
      <w:ind w:left="0" w:firstLine="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eading1Char">
    <w:name w:val="Heading 1 Char"/>
    <w:basedOn w:val="DefaultParagraphFont"/>
    <w:link w:val="Heading1"/>
    <w:uiPriority w:val="9"/>
    <w:rsid w:val="00165E86"/>
    <w:rPr>
      <w:rFonts w:asciiTheme="majorHAnsi" w:eastAsiaTheme="majorEastAsia" w:hAnsiTheme="majorHAnsi" w:cs="Mangal"/>
      <w:sz w:val="40"/>
      <w:szCs w:val="29"/>
    </w:rPr>
  </w:style>
  <w:style w:type="table" w:styleId="TableGrid">
    <w:name w:val="Table Grid"/>
    <w:basedOn w:val="TableNormal"/>
    <w:uiPriority w:val="39"/>
    <w:rsid w:val="00653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77F37"/>
    <w:rPr>
      <w:rFonts w:ascii="Roboto" w:eastAsiaTheme="majorEastAsia" w:hAnsi="Roboto" w:cs="Mangal"/>
      <w:b/>
      <w:sz w:val="28"/>
      <w:szCs w:val="23"/>
    </w:rPr>
  </w:style>
  <w:style w:type="paragraph" w:styleId="TableofFigures">
    <w:name w:val="table of figures"/>
    <w:basedOn w:val="Normal"/>
    <w:next w:val="Normal"/>
    <w:uiPriority w:val="99"/>
    <w:unhideWhenUsed/>
    <w:rsid w:val="00D832D1"/>
    <w:rPr>
      <w:rFonts w:cs="Mangal"/>
      <w:szCs w:val="21"/>
    </w:rPr>
  </w:style>
  <w:style w:type="character" w:styleId="Hyperlink">
    <w:name w:val="Hyperlink"/>
    <w:basedOn w:val="DefaultParagraphFont"/>
    <w:uiPriority w:val="99"/>
    <w:unhideWhenUsed/>
    <w:rsid w:val="00D832D1"/>
    <w:rPr>
      <w:color w:val="0563C1" w:themeColor="hyperlink"/>
      <w:u w:val="single"/>
    </w:rPr>
  </w:style>
  <w:style w:type="paragraph" w:styleId="TOCHeading">
    <w:name w:val="TOC Heading"/>
    <w:basedOn w:val="Heading1"/>
    <w:next w:val="Normal"/>
    <w:uiPriority w:val="39"/>
    <w:unhideWhenUsed/>
    <w:qFormat/>
    <w:rsid w:val="00F1766B"/>
    <w:pPr>
      <w:spacing w:before="0" w:after="240" w:line="259" w:lineRule="auto"/>
      <w:jc w:val="left"/>
      <w:outlineLvl w:val="9"/>
    </w:pPr>
    <w:rPr>
      <w:rFonts w:ascii="Roboto" w:hAnsi="Roboto" w:cstheme="majorBidi"/>
      <w:b/>
      <w:sz w:val="28"/>
      <w:szCs w:val="32"/>
      <w:lang w:eastAsia="en-US" w:bidi="ar-SA"/>
    </w:rPr>
  </w:style>
  <w:style w:type="paragraph" w:styleId="TOC1">
    <w:name w:val="toc 1"/>
    <w:basedOn w:val="Normal"/>
    <w:next w:val="Normal"/>
    <w:autoRedefine/>
    <w:uiPriority w:val="39"/>
    <w:unhideWhenUsed/>
    <w:rsid w:val="00D832D1"/>
    <w:pPr>
      <w:spacing w:after="100"/>
    </w:pPr>
    <w:rPr>
      <w:rFonts w:cs="Mangal"/>
      <w:szCs w:val="21"/>
    </w:rPr>
  </w:style>
  <w:style w:type="paragraph" w:styleId="TOC2">
    <w:name w:val="toc 2"/>
    <w:basedOn w:val="Normal"/>
    <w:next w:val="Normal"/>
    <w:autoRedefine/>
    <w:uiPriority w:val="39"/>
    <w:unhideWhenUsed/>
    <w:rsid w:val="00D832D1"/>
    <w:pPr>
      <w:spacing w:after="100"/>
      <w:ind w:left="240"/>
    </w:pPr>
    <w:rPr>
      <w:rFonts w:cs="Mangal"/>
      <w:szCs w:val="21"/>
    </w:rPr>
  </w:style>
  <w:style w:type="paragraph" w:styleId="TOC3">
    <w:name w:val="toc 3"/>
    <w:basedOn w:val="Normal"/>
    <w:next w:val="Normal"/>
    <w:autoRedefine/>
    <w:uiPriority w:val="39"/>
    <w:unhideWhenUsed/>
    <w:rsid w:val="00704D4D"/>
    <w:pPr>
      <w:tabs>
        <w:tab w:val="right" w:leader="dot" w:pos="9962"/>
      </w:tabs>
      <w:spacing w:after="100"/>
      <w:ind w:left="480"/>
    </w:pPr>
    <w:rPr>
      <w:rFonts w:cs="Mangal"/>
      <w:szCs w:val="21"/>
    </w:rPr>
  </w:style>
  <w:style w:type="character" w:customStyle="1" w:styleId="Computer">
    <w:name w:val="Computer"/>
    <w:basedOn w:val="DefaultParagraphFont"/>
    <w:uiPriority w:val="1"/>
    <w:qFormat/>
    <w:rsid w:val="00F0534C"/>
    <w:rPr>
      <w:rFonts w:ascii="Courier New" w:hAnsi="Courier New"/>
      <w:sz w:val="22"/>
    </w:rPr>
  </w:style>
  <w:style w:type="character" w:styleId="UnresolvedMention">
    <w:name w:val="Unresolved Mention"/>
    <w:basedOn w:val="DefaultParagraphFont"/>
    <w:uiPriority w:val="99"/>
    <w:semiHidden/>
    <w:unhideWhenUsed/>
    <w:rsid w:val="00AC2EF9"/>
    <w:rPr>
      <w:color w:val="605E5C"/>
      <w:shd w:val="clear" w:color="auto" w:fill="E1DFDD"/>
    </w:rPr>
  </w:style>
  <w:style w:type="character" w:customStyle="1" w:styleId="MenuOption">
    <w:name w:val="Menu Option"/>
    <w:basedOn w:val="DefaultParagraphFont"/>
    <w:uiPriority w:val="1"/>
    <w:qFormat/>
    <w:rsid w:val="00F401BE"/>
    <w:rPr>
      <w:rFonts w:ascii="Roboto" w:hAnsi="Roboto"/>
      <w:sz w:val="22"/>
    </w:rPr>
  </w:style>
  <w:style w:type="paragraph" w:styleId="Index1">
    <w:name w:val="index 1"/>
    <w:basedOn w:val="Normal"/>
    <w:next w:val="Normal"/>
    <w:autoRedefine/>
    <w:uiPriority w:val="99"/>
    <w:semiHidden/>
    <w:unhideWhenUsed/>
    <w:rsid w:val="00771B25"/>
    <w:pPr>
      <w:ind w:left="240" w:hanging="240"/>
    </w:pPr>
    <w:rPr>
      <w:rFonts w:cs="Mangal"/>
      <w:szCs w:val="21"/>
    </w:rPr>
  </w:style>
  <w:style w:type="paragraph" w:styleId="Index2">
    <w:name w:val="index 2"/>
    <w:basedOn w:val="Normal"/>
    <w:next w:val="Normal"/>
    <w:autoRedefine/>
    <w:uiPriority w:val="99"/>
    <w:semiHidden/>
    <w:unhideWhenUsed/>
    <w:rsid w:val="00771B25"/>
    <w:pPr>
      <w:ind w:left="480" w:hanging="240"/>
    </w:pPr>
    <w:rPr>
      <w:rFonts w:cs="Mangal"/>
      <w:szCs w:val="21"/>
    </w:rPr>
  </w:style>
  <w:style w:type="paragraph" w:styleId="Index3">
    <w:name w:val="index 3"/>
    <w:basedOn w:val="Normal"/>
    <w:next w:val="Normal"/>
    <w:autoRedefine/>
    <w:uiPriority w:val="99"/>
    <w:semiHidden/>
    <w:unhideWhenUsed/>
    <w:rsid w:val="00771B25"/>
    <w:pPr>
      <w:ind w:left="720" w:hanging="240"/>
    </w:pPr>
    <w:rPr>
      <w:rFonts w:cs="Mangal"/>
      <w:szCs w:val="21"/>
    </w:rPr>
  </w:style>
  <w:style w:type="paragraph" w:styleId="Revision">
    <w:name w:val="Revision"/>
    <w:hidden/>
    <w:uiPriority w:val="99"/>
    <w:semiHidden/>
    <w:rsid w:val="00860057"/>
    <w:rPr>
      <w:rFonts w:cs="Mangal"/>
      <w:szCs w:val="21"/>
    </w:rPr>
  </w:style>
  <w:style w:type="character" w:styleId="CommentReference">
    <w:name w:val="annotation reference"/>
    <w:basedOn w:val="DefaultParagraphFont"/>
    <w:uiPriority w:val="99"/>
    <w:semiHidden/>
    <w:unhideWhenUsed/>
    <w:rsid w:val="00CB29F4"/>
    <w:rPr>
      <w:sz w:val="16"/>
      <w:szCs w:val="16"/>
    </w:rPr>
  </w:style>
  <w:style w:type="paragraph" w:styleId="CommentText">
    <w:name w:val="annotation text"/>
    <w:basedOn w:val="Normal"/>
    <w:link w:val="CommentTextChar"/>
    <w:uiPriority w:val="99"/>
    <w:unhideWhenUsed/>
    <w:rsid w:val="00CB29F4"/>
    <w:rPr>
      <w:rFonts w:cs="Mangal"/>
      <w:sz w:val="20"/>
      <w:szCs w:val="18"/>
    </w:rPr>
  </w:style>
  <w:style w:type="character" w:customStyle="1" w:styleId="CommentTextChar">
    <w:name w:val="Comment Text Char"/>
    <w:basedOn w:val="DefaultParagraphFont"/>
    <w:link w:val="CommentText"/>
    <w:uiPriority w:val="99"/>
    <w:rsid w:val="00CB29F4"/>
    <w:rPr>
      <w:rFonts w:cs="Mangal"/>
      <w:sz w:val="20"/>
      <w:szCs w:val="18"/>
    </w:rPr>
  </w:style>
  <w:style w:type="paragraph" w:styleId="CommentSubject">
    <w:name w:val="annotation subject"/>
    <w:basedOn w:val="CommentText"/>
    <w:next w:val="CommentText"/>
    <w:link w:val="CommentSubjectChar"/>
    <w:uiPriority w:val="99"/>
    <w:semiHidden/>
    <w:unhideWhenUsed/>
    <w:rsid w:val="00CB29F4"/>
    <w:rPr>
      <w:b/>
      <w:bCs/>
    </w:rPr>
  </w:style>
  <w:style w:type="character" w:customStyle="1" w:styleId="CommentSubjectChar">
    <w:name w:val="Comment Subject Char"/>
    <w:basedOn w:val="CommentTextChar"/>
    <w:link w:val="CommentSubject"/>
    <w:uiPriority w:val="99"/>
    <w:semiHidden/>
    <w:rsid w:val="00CB29F4"/>
    <w:rPr>
      <w:rFonts w:cs="Mangal"/>
      <w:b/>
      <w:bCs/>
      <w:sz w:val="20"/>
      <w:szCs w:val="18"/>
    </w:rPr>
  </w:style>
  <w:style w:type="paragraph" w:styleId="Header">
    <w:name w:val="header"/>
    <w:basedOn w:val="Normal"/>
    <w:link w:val="HeaderChar"/>
    <w:uiPriority w:val="99"/>
    <w:unhideWhenUsed/>
    <w:rsid w:val="00F837B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837B2"/>
    <w:rPr>
      <w:rFonts w:cs="Mangal"/>
      <w:szCs w:val="21"/>
    </w:rPr>
  </w:style>
  <w:style w:type="paragraph" w:styleId="Footer">
    <w:name w:val="footer"/>
    <w:basedOn w:val="Normal"/>
    <w:link w:val="FooterChar"/>
    <w:uiPriority w:val="99"/>
    <w:unhideWhenUsed/>
    <w:rsid w:val="00F837B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837B2"/>
    <w:rPr>
      <w:rFonts w:cs="Mangal"/>
      <w:szCs w:val="21"/>
    </w:rPr>
  </w:style>
  <w:style w:type="paragraph" w:styleId="BalloonText">
    <w:name w:val="Balloon Text"/>
    <w:basedOn w:val="Normal"/>
    <w:link w:val="BalloonTextChar"/>
    <w:uiPriority w:val="99"/>
    <w:semiHidden/>
    <w:unhideWhenUsed/>
    <w:rsid w:val="00AC4C3B"/>
    <w:rPr>
      <w:rFonts w:ascii="Segoe UI" w:hAnsi="Segoe UI" w:cs="Mangal"/>
      <w:sz w:val="18"/>
      <w:szCs w:val="16"/>
    </w:rPr>
  </w:style>
  <w:style w:type="character" w:customStyle="1" w:styleId="BalloonTextChar">
    <w:name w:val="Balloon Text Char"/>
    <w:basedOn w:val="DefaultParagraphFont"/>
    <w:link w:val="BalloonText"/>
    <w:uiPriority w:val="99"/>
    <w:semiHidden/>
    <w:rsid w:val="00AC4C3B"/>
    <w:rPr>
      <w:rFonts w:ascii="Segoe UI" w:hAnsi="Segoe UI" w:cs="Mangal"/>
      <w:sz w:val="18"/>
      <w:szCs w:val="16"/>
    </w:rPr>
  </w:style>
  <w:style w:type="paragraph" w:styleId="ListParagraph">
    <w:name w:val="List Paragraph"/>
    <w:basedOn w:val="Normal"/>
    <w:uiPriority w:val="34"/>
    <w:qFormat/>
    <w:rsid w:val="004F4C1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P:\temp\VSBackups\manual\VisualSoar_UsersManual_ver04.docx" TargetMode="External"/><Relationship Id="rId26" Type="http://schemas.openxmlformats.org/officeDocument/2006/relationships/hyperlink" Target="file:///P:\temp\VSBackups\manual\VisualSoar_UsersManual_ver04.docx" TargetMode="External"/><Relationship Id="rId39" Type="http://schemas.openxmlformats.org/officeDocument/2006/relationships/image" Target="media/image9.png"/><Relationship Id="rId21" Type="http://schemas.openxmlformats.org/officeDocument/2006/relationships/hyperlink" Target="file:///P:\temp\VSBackups\manual\VisualSoar_UsersManual_ver04.docx"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P:\temp\VSBackups\manual\VisualSoar_UsersManual_ver04.docx" TargetMode="External"/><Relationship Id="rId25" Type="http://schemas.openxmlformats.org/officeDocument/2006/relationships/hyperlink" Target="file:///P:\temp\VSBackups\manual\VisualSoar_UsersManual_ver04.docx"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file:///P:\temp\VSBackups\manual\VisualSoar_UsersManual_ver04.docx" TargetMode="External"/><Relationship Id="rId20" Type="http://schemas.openxmlformats.org/officeDocument/2006/relationships/hyperlink" Target="file:///P:\temp\VSBackups\manual\VisualSoar_UsersManual_ver04.docx" TargetMode="External"/><Relationship Id="rId29" Type="http://schemas.openxmlformats.org/officeDocument/2006/relationships/hyperlink" Target="https://www.java.com/en/download/help/index_installing.xml" TargetMode="External"/><Relationship Id="rId41" Type="http://schemas.openxmlformats.org/officeDocument/2006/relationships/image" Target="media/image11.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P:\temp\VSBackups\manual\VisualSoar_UsersManual_ver04.docx"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4.png"/><Relationship Id="rId53"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mailto:john.laird@cic.iqmri.org" TargetMode="External"/><Relationship Id="rId23" Type="http://schemas.openxmlformats.org/officeDocument/2006/relationships/hyperlink" Target="file:///P:\temp\VSBackups\manual\VisualSoar_UsersManual_ver04.docx" TargetMode="External"/><Relationship Id="rId28" Type="http://schemas.openxmlformats.org/officeDocument/2006/relationships/hyperlink" Target="http://soar.eecs.umich.edu/" TargetMode="External"/><Relationship Id="rId36" Type="http://schemas.openxmlformats.org/officeDocument/2006/relationships/image" Target="media/image6.png"/><Relationship Id="rId49" Type="http://schemas.openxmlformats.org/officeDocument/2006/relationships/image" Target="media/image18.png"/><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P:\temp\VSBackups\manual\VisualSoar_UsersManual_ver04.docx" TargetMode="External"/><Relationship Id="rId31" Type="http://schemas.openxmlformats.org/officeDocument/2006/relationships/hyperlink" Target="https://github.com/SoarGroup/Soar/issues" TargetMode="External"/><Relationship Id="rId44" Type="http://schemas.openxmlformats.org/officeDocument/2006/relationships/image" Target="media/image13.png"/><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file:///P:\temp\VSBackups\manual\VisualSoar_UsersManual_ver04.docx" TargetMode="External"/><Relationship Id="rId27" Type="http://schemas.openxmlformats.org/officeDocument/2006/relationships/hyperlink" Target="file:///P:\temp\VSBackups\manual\VisualSoar_UsersManual_ver04.docx" TargetMode="External"/><Relationship Id="rId30" Type="http://schemas.openxmlformats.org/officeDocument/2006/relationships/hyperlink" Target="https://sourceforge.net/projects/soar/lists/soar-help" TargetMode="External"/><Relationship Id="rId35" Type="http://schemas.openxmlformats.org/officeDocument/2006/relationships/image" Target="media/image5.png"/><Relationship Id="rId43" Type="http://schemas.openxmlformats.org/officeDocument/2006/relationships/hyperlink" Target="https://docs.oracle.com/javase/tutorial/essential/environment/paths.html" TargetMode="External"/><Relationship Id="rId48" Type="http://schemas.openxmlformats.org/officeDocument/2006/relationships/image" Target="media/image17.png"/><Relationship Id="rId56" Type="http://schemas.microsoft.com/office/2011/relationships/people" Target="people.xml"/><Relationship Id="rId8" Type="http://schemas.openxmlformats.org/officeDocument/2006/relationships/header" Target="header1.xml"/><Relationship Id="rId51" Type="http://schemas.openxmlformats.org/officeDocument/2006/relationships/image" Target="media/image2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5AEBF-FCCB-4528-8E67-D3B5EFF55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6464</Words>
  <Characters>36847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Nuxoll, Andrew</dc:creator>
  <cp:keywords/>
  <dc:description/>
  <cp:lastModifiedBy>Nuxoll, Andrew</cp:lastModifiedBy>
  <cp:revision>3</cp:revision>
  <dcterms:created xsi:type="dcterms:W3CDTF">2022-11-26T16:53:00Z</dcterms:created>
  <dcterms:modified xsi:type="dcterms:W3CDTF">2022-11-26T17:00:00Z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6f9f7323cfd96c460aa691b726ae2c562699054ecf79a8cc11c20a709eae0600</vt:lpwstr>
  </property>
</Properties>
</file>